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396" w:rsidRPr="00AE3396" w:rsidRDefault="00AE3396" w:rsidP="00AE3396">
      <w:pPr>
        <w:spacing w:after="0" w:line="240" w:lineRule="auto"/>
        <w:outlineLvl w:val="0"/>
        <w:rPr>
          <w:rFonts w:ascii="Verdana" w:eastAsia="Times New Roman" w:hAnsi="Verdana" w:cs="Aharoni"/>
          <w:b/>
          <w:bCs/>
          <w:color w:val="333333"/>
          <w:kern w:val="36"/>
        </w:rPr>
      </w:pPr>
      <w:r w:rsidRPr="00EC6C3F">
        <w:rPr>
          <w:rFonts w:ascii="Verdana" w:eastAsia="Times New Roman" w:hAnsi="Verdana" w:cs="Aharoni"/>
          <w:b/>
          <w:bCs/>
          <w:color w:val="333333"/>
          <w:kern w:val="36"/>
        </w:rPr>
        <w:t>What do software testers do on a daily basis? What tools do they use? What is the typical work day of a software quality analyst?</w:t>
      </w:r>
    </w:p>
    <w:p w:rsidR="0065005B" w:rsidRPr="00EC6C3F" w:rsidRDefault="0065005B">
      <w:pPr>
        <w:rPr>
          <w:rFonts w:ascii="Verdana" w:hAnsi="Verdana" w:cs="Aharoni"/>
        </w:rPr>
      </w:pPr>
    </w:p>
    <w:p w:rsidR="00AE3396" w:rsidRPr="00EC6C3F" w:rsidRDefault="00AE3396" w:rsidP="00AE3396">
      <w:pPr>
        <w:pStyle w:val="uiqtextpara"/>
        <w:spacing w:before="0" w:beforeAutospacing="0" w:after="240" w:afterAutospacing="0"/>
        <w:rPr>
          <w:rFonts w:ascii="Verdana" w:hAnsi="Verdana" w:cs="Aharoni"/>
          <w:color w:val="333333"/>
          <w:sz w:val="22"/>
          <w:szCs w:val="22"/>
        </w:rPr>
      </w:pPr>
      <w:r w:rsidRPr="00EC6C3F">
        <w:rPr>
          <w:rFonts w:ascii="Verdana" w:hAnsi="Verdana" w:cs="Aharoni"/>
          <w:color w:val="333333"/>
          <w:sz w:val="22"/>
          <w:szCs w:val="22"/>
        </w:rPr>
        <w:t>Come to office by 10:00 AM.</w:t>
      </w:r>
    </w:p>
    <w:p w:rsidR="00AE3396" w:rsidRPr="00EC6C3F" w:rsidRDefault="00AE3396" w:rsidP="00AE3396">
      <w:pPr>
        <w:pStyle w:val="uiqtextpara"/>
        <w:spacing w:before="0" w:beforeAutospacing="0" w:after="240" w:afterAutospacing="0"/>
        <w:rPr>
          <w:rFonts w:ascii="Verdana" w:hAnsi="Verdana" w:cs="Aharoni"/>
          <w:color w:val="333333"/>
          <w:sz w:val="22"/>
          <w:szCs w:val="22"/>
        </w:rPr>
      </w:pPr>
      <w:r w:rsidRPr="00EC6C3F">
        <w:rPr>
          <w:rFonts w:ascii="Verdana" w:hAnsi="Verdana" w:cs="Aharoni"/>
          <w:color w:val="333333"/>
          <w:sz w:val="22"/>
          <w:szCs w:val="22"/>
        </w:rPr>
        <w:t>Start reading Emails and have a general chat with your colleagues/friends.</w:t>
      </w:r>
    </w:p>
    <w:p w:rsidR="00AE3396" w:rsidRPr="00EC6C3F" w:rsidRDefault="00AE3396" w:rsidP="00AE3396">
      <w:pPr>
        <w:pStyle w:val="uiqtextpara"/>
        <w:spacing w:before="0" w:beforeAutospacing="0" w:after="240" w:afterAutospacing="0"/>
        <w:rPr>
          <w:rFonts w:ascii="Verdana" w:hAnsi="Verdana" w:cs="Aharoni"/>
          <w:color w:val="333333"/>
          <w:sz w:val="22"/>
          <w:szCs w:val="22"/>
        </w:rPr>
      </w:pPr>
      <w:r w:rsidRPr="00EC6C3F">
        <w:rPr>
          <w:rFonts w:ascii="Verdana" w:hAnsi="Verdana" w:cs="Aharoni"/>
          <w:color w:val="333333"/>
          <w:sz w:val="22"/>
          <w:szCs w:val="22"/>
        </w:rPr>
        <w:t>Go for a coffee and with your cup of coffee attend the daily standup and update your team about your plan for today.</w:t>
      </w:r>
    </w:p>
    <w:p w:rsidR="00AE3396" w:rsidRPr="00EC6C3F" w:rsidRDefault="00AE3396" w:rsidP="00AE3396">
      <w:pPr>
        <w:pStyle w:val="uiqtextpara"/>
        <w:spacing w:before="0" w:beforeAutospacing="0" w:after="240" w:afterAutospacing="0"/>
        <w:rPr>
          <w:rFonts w:ascii="Verdana" w:hAnsi="Verdana" w:cs="Aharoni"/>
          <w:color w:val="333333"/>
          <w:sz w:val="22"/>
          <w:szCs w:val="22"/>
        </w:rPr>
      </w:pPr>
      <w:r w:rsidRPr="00EC6C3F">
        <w:rPr>
          <w:rFonts w:ascii="Verdana" w:hAnsi="Verdana" w:cs="Aharoni"/>
          <w:color w:val="333333"/>
          <w:sz w:val="22"/>
          <w:szCs w:val="22"/>
        </w:rPr>
        <w:t>After this meeting, start doing your work. Test some modules, do smoke testing/retesting/regression. Do Deployment. Address high priority issues. Run any automated tests if you have.</w:t>
      </w:r>
    </w:p>
    <w:p w:rsidR="00AE3396" w:rsidRPr="00EC6C3F" w:rsidRDefault="00AE3396" w:rsidP="00AE3396">
      <w:pPr>
        <w:pStyle w:val="uiqtextpara"/>
        <w:spacing w:before="0" w:beforeAutospacing="0" w:after="240" w:afterAutospacing="0"/>
        <w:rPr>
          <w:rFonts w:ascii="Verdana" w:hAnsi="Verdana" w:cs="Aharoni"/>
          <w:color w:val="333333"/>
          <w:sz w:val="22"/>
          <w:szCs w:val="22"/>
        </w:rPr>
      </w:pPr>
      <w:r w:rsidRPr="00EC6C3F">
        <w:rPr>
          <w:rFonts w:ascii="Verdana" w:hAnsi="Verdana" w:cs="Aharoni"/>
          <w:color w:val="333333"/>
          <w:sz w:val="22"/>
          <w:szCs w:val="22"/>
        </w:rPr>
        <w:t>Get more details from your developer/lead for testing the modules if you don't know much about the changes that they did.</w:t>
      </w:r>
    </w:p>
    <w:p w:rsidR="00AE3396" w:rsidRPr="00EC6C3F" w:rsidRDefault="00AE3396" w:rsidP="00AE3396">
      <w:pPr>
        <w:pStyle w:val="uiqtextpara"/>
        <w:spacing w:before="0" w:beforeAutospacing="0" w:after="240" w:afterAutospacing="0"/>
        <w:rPr>
          <w:rFonts w:ascii="Verdana" w:hAnsi="Verdana" w:cs="Aharoni"/>
          <w:color w:val="333333"/>
          <w:sz w:val="22"/>
          <w:szCs w:val="22"/>
        </w:rPr>
      </w:pPr>
      <w:r w:rsidRPr="00EC6C3F">
        <w:rPr>
          <w:rFonts w:ascii="Verdana" w:hAnsi="Verdana" w:cs="Aharoni"/>
          <w:color w:val="333333"/>
          <w:sz w:val="22"/>
          <w:szCs w:val="22"/>
        </w:rPr>
        <w:t>If any bugs found, raise that in your defect tracking tool.</w:t>
      </w:r>
    </w:p>
    <w:p w:rsidR="00AE3396" w:rsidRPr="00EC6C3F" w:rsidRDefault="00AE3396" w:rsidP="00AE3396">
      <w:pPr>
        <w:pStyle w:val="uiqtextpara"/>
        <w:spacing w:before="0" w:beforeAutospacing="0" w:after="240" w:afterAutospacing="0"/>
        <w:rPr>
          <w:rFonts w:ascii="Verdana" w:hAnsi="Verdana" w:cs="Aharoni"/>
          <w:color w:val="333333"/>
          <w:sz w:val="22"/>
          <w:szCs w:val="22"/>
        </w:rPr>
      </w:pPr>
      <w:r w:rsidRPr="00EC6C3F">
        <w:rPr>
          <w:rFonts w:ascii="Verdana" w:hAnsi="Verdana" w:cs="Aharoni"/>
          <w:color w:val="333333"/>
          <w:sz w:val="22"/>
          <w:szCs w:val="22"/>
        </w:rPr>
        <w:t>Go for lunch. Comeback and discuss some politics with your colleagues.</w:t>
      </w:r>
    </w:p>
    <w:p w:rsidR="00AE3396" w:rsidRPr="00EC6C3F" w:rsidRDefault="00AE3396" w:rsidP="00AE3396">
      <w:pPr>
        <w:pStyle w:val="uiqtextpara"/>
        <w:spacing w:before="0" w:beforeAutospacing="0" w:after="240" w:afterAutospacing="0"/>
        <w:rPr>
          <w:rFonts w:ascii="Verdana" w:hAnsi="Verdana" w:cs="Aharoni"/>
          <w:color w:val="333333"/>
          <w:sz w:val="22"/>
          <w:szCs w:val="22"/>
        </w:rPr>
      </w:pPr>
      <w:r w:rsidRPr="00EC6C3F">
        <w:rPr>
          <w:rFonts w:ascii="Verdana" w:hAnsi="Verdana" w:cs="Aharoni"/>
          <w:color w:val="333333"/>
          <w:sz w:val="22"/>
          <w:szCs w:val="22"/>
        </w:rPr>
        <w:t>By this time, the developer who got assigned for that defect will come to your place. Give more details about that defect to your developer and discuss with them if they need any help in fixing that. Sometimes it leads to a severe arguments/quarrel.</w:t>
      </w:r>
    </w:p>
    <w:p w:rsidR="00AE3396" w:rsidRPr="00EC6C3F" w:rsidRDefault="00AE3396" w:rsidP="00AE3396">
      <w:pPr>
        <w:pStyle w:val="uiqtextpara"/>
        <w:spacing w:before="0" w:beforeAutospacing="0" w:after="240" w:afterAutospacing="0"/>
        <w:rPr>
          <w:rFonts w:ascii="Verdana" w:hAnsi="Verdana" w:cs="Aharoni"/>
          <w:color w:val="333333"/>
          <w:sz w:val="22"/>
          <w:szCs w:val="22"/>
        </w:rPr>
      </w:pPr>
      <w:r w:rsidRPr="00EC6C3F">
        <w:rPr>
          <w:rFonts w:ascii="Verdana" w:hAnsi="Verdana" w:cs="Aharoni"/>
          <w:color w:val="333333"/>
          <w:sz w:val="22"/>
          <w:szCs w:val="22"/>
        </w:rPr>
        <w:t>Once one of you got convinced, go and resume your testing activities.</w:t>
      </w:r>
    </w:p>
    <w:p w:rsidR="00AE3396" w:rsidRPr="00EC6C3F" w:rsidRDefault="00AE3396" w:rsidP="00AE3396">
      <w:pPr>
        <w:pStyle w:val="uiqtextpara"/>
        <w:spacing w:before="0" w:beforeAutospacing="0" w:after="240" w:afterAutospacing="0"/>
        <w:rPr>
          <w:rFonts w:ascii="Verdana" w:hAnsi="Verdana" w:cs="Aharoni"/>
          <w:color w:val="333333"/>
          <w:sz w:val="22"/>
          <w:szCs w:val="22"/>
        </w:rPr>
      </w:pPr>
      <w:r w:rsidRPr="00EC6C3F">
        <w:rPr>
          <w:rFonts w:ascii="Verdana" w:hAnsi="Verdana" w:cs="Aharoni"/>
          <w:color w:val="333333"/>
          <w:sz w:val="22"/>
          <w:szCs w:val="22"/>
        </w:rPr>
        <w:t>By evening go for a cup of coffee and then you might be have a call with your onsite peers/stakeholders.</w:t>
      </w:r>
    </w:p>
    <w:p w:rsidR="00AE3396" w:rsidRPr="00EC6C3F" w:rsidRDefault="00AE3396" w:rsidP="00AE3396">
      <w:pPr>
        <w:pStyle w:val="uiqtextpara"/>
        <w:spacing w:before="0" w:beforeAutospacing="0" w:after="240" w:afterAutospacing="0"/>
        <w:rPr>
          <w:rFonts w:ascii="Verdana" w:hAnsi="Verdana" w:cs="Aharoni"/>
          <w:color w:val="333333"/>
          <w:sz w:val="22"/>
          <w:szCs w:val="22"/>
        </w:rPr>
      </w:pPr>
      <w:r w:rsidRPr="00EC6C3F">
        <w:rPr>
          <w:rFonts w:ascii="Verdana" w:hAnsi="Verdana" w:cs="Aharoni"/>
          <w:color w:val="333333"/>
          <w:sz w:val="22"/>
          <w:szCs w:val="22"/>
        </w:rPr>
        <w:t>Put yourself on mute for a hour and finally update your status within 1 or 2 minutes.</w:t>
      </w:r>
    </w:p>
    <w:p w:rsidR="00AE3396" w:rsidRPr="00EC6C3F" w:rsidRDefault="00AE3396" w:rsidP="00AE3396">
      <w:pPr>
        <w:pStyle w:val="Heading1"/>
        <w:spacing w:before="0" w:beforeAutospacing="0" w:after="0" w:afterAutospacing="0"/>
        <w:rPr>
          <w:rFonts w:ascii="Verdana" w:hAnsi="Verdana" w:cs="Aharoni"/>
          <w:color w:val="333333"/>
          <w:sz w:val="22"/>
          <w:szCs w:val="22"/>
        </w:rPr>
      </w:pPr>
      <w:r w:rsidRPr="00EC6C3F">
        <w:rPr>
          <w:rStyle w:val="renderedqtext"/>
          <w:rFonts w:ascii="Verdana" w:hAnsi="Verdana" w:cs="Aharoni"/>
          <w:color w:val="333333"/>
          <w:sz w:val="22"/>
          <w:szCs w:val="22"/>
        </w:rPr>
        <w:t>What is the daily work of a automation tester like?</w:t>
      </w:r>
    </w:p>
    <w:p w:rsidR="00AE3396" w:rsidRPr="00AE3396" w:rsidRDefault="00AE3396" w:rsidP="00AE3396">
      <w:pPr>
        <w:numPr>
          <w:ilvl w:val="0"/>
          <w:numId w:val="1"/>
        </w:numPr>
        <w:spacing w:after="0" w:line="240" w:lineRule="auto"/>
        <w:ind w:left="480" w:right="480"/>
        <w:rPr>
          <w:rFonts w:ascii="Verdana" w:eastAsia="Times New Roman" w:hAnsi="Verdana" w:cs="Aharoni"/>
          <w:color w:val="333333"/>
        </w:rPr>
      </w:pPr>
      <w:r w:rsidRPr="00AE3396">
        <w:rPr>
          <w:rFonts w:ascii="Verdana" w:eastAsia="Times New Roman" w:hAnsi="Verdana" w:cs="Aharoni"/>
          <w:color w:val="333333"/>
        </w:rPr>
        <w:t>Get the requirements from Manual QA/Product teams.</w:t>
      </w:r>
    </w:p>
    <w:p w:rsidR="00AE3396" w:rsidRPr="00AE3396" w:rsidRDefault="00AE3396" w:rsidP="00AE3396">
      <w:pPr>
        <w:numPr>
          <w:ilvl w:val="0"/>
          <w:numId w:val="1"/>
        </w:numPr>
        <w:spacing w:after="0" w:line="240" w:lineRule="auto"/>
        <w:ind w:left="480" w:right="480"/>
        <w:rPr>
          <w:rFonts w:ascii="Verdana" w:eastAsia="Times New Roman" w:hAnsi="Verdana" w:cs="Aharoni"/>
          <w:color w:val="333333"/>
        </w:rPr>
      </w:pPr>
      <w:r w:rsidRPr="00AE3396">
        <w:rPr>
          <w:rFonts w:ascii="Verdana" w:eastAsia="Times New Roman" w:hAnsi="Verdana" w:cs="Aharoni"/>
          <w:color w:val="333333"/>
        </w:rPr>
        <w:t>Write code/scripts to automate the flows/scenarios.</w:t>
      </w:r>
    </w:p>
    <w:p w:rsidR="00AE3396" w:rsidRPr="00AE3396" w:rsidRDefault="00AE3396" w:rsidP="00AE3396">
      <w:pPr>
        <w:numPr>
          <w:ilvl w:val="0"/>
          <w:numId w:val="1"/>
        </w:numPr>
        <w:spacing w:after="0" w:line="240" w:lineRule="auto"/>
        <w:ind w:left="480" w:right="480"/>
        <w:rPr>
          <w:rFonts w:ascii="Verdana" w:eastAsia="Times New Roman" w:hAnsi="Verdana" w:cs="Aharoni"/>
          <w:color w:val="333333"/>
        </w:rPr>
      </w:pPr>
      <w:r w:rsidRPr="00AE3396">
        <w:rPr>
          <w:rFonts w:ascii="Verdana" w:eastAsia="Times New Roman" w:hAnsi="Verdana" w:cs="Aharoni"/>
          <w:color w:val="333333"/>
        </w:rPr>
        <w:t>Go and take a cup of coffee.</w:t>
      </w:r>
    </w:p>
    <w:p w:rsidR="00AE3396" w:rsidRPr="00AE3396" w:rsidRDefault="00AE3396" w:rsidP="00AE3396">
      <w:pPr>
        <w:numPr>
          <w:ilvl w:val="0"/>
          <w:numId w:val="1"/>
        </w:numPr>
        <w:spacing w:after="0" w:line="240" w:lineRule="auto"/>
        <w:ind w:left="480" w:right="480"/>
        <w:rPr>
          <w:rFonts w:ascii="Verdana" w:eastAsia="Times New Roman" w:hAnsi="Verdana" w:cs="Aharoni"/>
          <w:color w:val="333333"/>
        </w:rPr>
      </w:pPr>
      <w:r w:rsidRPr="00AE3396">
        <w:rPr>
          <w:rFonts w:ascii="Verdana" w:eastAsia="Times New Roman" w:hAnsi="Verdana" w:cs="Aharoni"/>
          <w:color w:val="333333"/>
        </w:rPr>
        <w:t>Run them and while it is executing in the second monitor, take a deep nap.</w:t>
      </w:r>
    </w:p>
    <w:p w:rsidR="00AE3396" w:rsidRPr="00AE3396" w:rsidRDefault="00AE3396" w:rsidP="00AE3396">
      <w:pPr>
        <w:numPr>
          <w:ilvl w:val="0"/>
          <w:numId w:val="1"/>
        </w:numPr>
        <w:spacing w:after="0" w:line="240" w:lineRule="auto"/>
        <w:ind w:left="480" w:right="480"/>
        <w:rPr>
          <w:rFonts w:ascii="Verdana" w:eastAsia="Times New Roman" w:hAnsi="Verdana" w:cs="Aharoni"/>
          <w:color w:val="333333"/>
        </w:rPr>
      </w:pPr>
      <w:r w:rsidRPr="00AE3396">
        <w:rPr>
          <w:rFonts w:ascii="Verdana" w:eastAsia="Times New Roman" w:hAnsi="Verdana" w:cs="Aharoni"/>
          <w:color w:val="333333"/>
        </w:rPr>
        <w:t>Obviously it will fail and then debug.</w:t>
      </w:r>
    </w:p>
    <w:p w:rsidR="00AE3396" w:rsidRPr="00AE3396" w:rsidRDefault="00AE3396" w:rsidP="00AE3396">
      <w:pPr>
        <w:numPr>
          <w:ilvl w:val="0"/>
          <w:numId w:val="1"/>
        </w:numPr>
        <w:spacing w:after="0" w:line="240" w:lineRule="auto"/>
        <w:ind w:left="480" w:right="480"/>
        <w:rPr>
          <w:rFonts w:ascii="Verdana" w:eastAsia="Times New Roman" w:hAnsi="Verdana" w:cs="Aharoni"/>
          <w:color w:val="333333"/>
        </w:rPr>
      </w:pPr>
      <w:r w:rsidRPr="00AE3396">
        <w:rPr>
          <w:rFonts w:ascii="Verdana" w:eastAsia="Times New Roman" w:hAnsi="Verdana" w:cs="Aharoni"/>
          <w:color w:val="333333"/>
        </w:rPr>
        <w:t>Add waits wherever necessary.</w:t>
      </w:r>
    </w:p>
    <w:p w:rsidR="00AE3396" w:rsidRPr="00AE3396" w:rsidRDefault="00AE3396" w:rsidP="00AE3396">
      <w:pPr>
        <w:numPr>
          <w:ilvl w:val="0"/>
          <w:numId w:val="1"/>
        </w:numPr>
        <w:spacing w:after="0" w:line="240" w:lineRule="auto"/>
        <w:ind w:left="480" w:right="480"/>
        <w:rPr>
          <w:rFonts w:ascii="Verdana" w:eastAsia="Times New Roman" w:hAnsi="Verdana" w:cs="Aharoni"/>
          <w:color w:val="333333"/>
        </w:rPr>
      </w:pPr>
      <w:r w:rsidRPr="00AE3396">
        <w:rPr>
          <w:rFonts w:ascii="Verdana" w:eastAsia="Times New Roman" w:hAnsi="Verdana" w:cs="Aharoni"/>
          <w:color w:val="333333"/>
        </w:rPr>
        <w:t>Still failing.</w:t>
      </w:r>
    </w:p>
    <w:p w:rsidR="00AE3396" w:rsidRPr="00AE3396" w:rsidRDefault="00AE3396" w:rsidP="00AE3396">
      <w:pPr>
        <w:numPr>
          <w:ilvl w:val="0"/>
          <w:numId w:val="1"/>
        </w:numPr>
        <w:spacing w:after="0" w:line="240" w:lineRule="auto"/>
        <w:ind w:left="480" w:right="480"/>
        <w:rPr>
          <w:rFonts w:ascii="Verdana" w:eastAsia="Times New Roman" w:hAnsi="Verdana" w:cs="Aharoni"/>
          <w:color w:val="333333"/>
        </w:rPr>
      </w:pPr>
      <w:r w:rsidRPr="00AE3396">
        <w:rPr>
          <w:rFonts w:ascii="Verdana" w:eastAsia="Times New Roman" w:hAnsi="Verdana" w:cs="Aharoni"/>
          <w:color w:val="333333"/>
        </w:rPr>
        <w:t>Go and play ping pong or carom board.</w:t>
      </w:r>
    </w:p>
    <w:p w:rsidR="00AE3396" w:rsidRPr="00AE3396" w:rsidRDefault="00AE3396" w:rsidP="00AE3396">
      <w:pPr>
        <w:numPr>
          <w:ilvl w:val="0"/>
          <w:numId w:val="1"/>
        </w:numPr>
        <w:spacing w:after="0" w:line="240" w:lineRule="auto"/>
        <w:ind w:left="480" w:right="480"/>
        <w:rPr>
          <w:rFonts w:ascii="Verdana" w:eastAsia="Times New Roman" w:hAnsi="Verdana" w:cs="Aharoni"/>
          <w:color w:val="333333"/>
        </w:rPr>
      </w:pPr>
      <w:r w:rsidRPr="00AE3396">
        <w:rPr>
          <w:rFonts w:ascii="Verdana" w:eastAsia="Times New Roman" w:hAnsi="Verdana" w:cs="Aharoni"/>
          <w:color w:val="333333"/>
        </w:rPr>
        <w:t>Put a Thread.Sleep for a maximum value.</w:t>
      </w:r>
    </w:p>
    <w:p w:rsidR="00AE3396" w:rsidRPr="00AE3396" w:rsidRDefault="00AE3396" w:rsidP="00AE3396">
      <w:pPr>
        <w:numPr>
          <w:ilvl w:val="0"/>
          <w:numId w:val="1"/>
        </w:numPr>
        <w:spacing w:after="0" w:line="240" w:lineRule="auto"/>
        <w:ind w:left="480" w:right="480"/>
        <w:rPr>
          <w:rFonts w:ascii="Verdana" w:eastAsia="Times New Roman" w:hAnsi="Verdana" w:cs="Aharoni"/>
          <w:color w:val="333333"/>
        </w:rPr>
      </w:pPr>
      <w:r w:rsidRPr="00AE3396">
        <w:rPr>
          <w:rFonts w:ascii="Verdana" w:eastAsia="Times New Roman" w:hAnsi="Verdana" w:cs="Aharoni"/>
          <w:color w:val="333333"/>
        </w:rPr>
        <w:t>Now it gets passed.</w:t>
      </w:r>
    </w:p>
    <w:p w:rsidR="00AE3396" w:rsidRPr="00AE3396" w:rsidRDefault="00AE3396" w:rsidP="00AE3396">
      <w:pPr>
        <w:numPr>
          <w:ilvl w:val="0"/>
          <w:numId w:val="1"/>
        </w:numPr>
        <w:spacing w:after="0" w:line="240" w:lineRule="auto"/>
        <w:ind w:left="480" w:right="480"/>
        <w:rPr>
          <w:rFonts w:ascii="Verdana" w:eastAsia="Times New Roman" w:hAnsi="Verdana" w:cs="Aharoni"/>
          <w:color w:val="333333"/>
        </w:rPr>
      </w:pPr>
      <w:r w:rsidRPr="00AE3396">
        <w:rPr>
          <w:rFonts w:ascii="Verdana" w:eastAsia="Times New Roman" w:hAnsi="Verdana" w:cs="Aharoni"/>
          <w:color w:val="333333"/>
        </w:rPr>
        <w:t>Check in the code and raise the pull request for code/test review.</w:t>
      </w:r>
    </w:p>
    <w:p w:rsidR="00AE3396" w:rsidRPr="00AE3396" w:rsidRDefault="00AE3396" w:rsidP="00AE3396">
      <w:pPr>
        <w:numPr>
          <w:ilvl w:val="0"/>
          <w:numId w:val="1"/>
        </w:numPr>
        <w:spacing w:after="0" w:line="240" w:lineRule="auto"/>
        <w:ind w:left="480" w:right="480"/>
        <w:rPr>
          <w:rFonts w:ascii="Verdana" w:eastAsia="Times New Roman" w:hAnsi="Verdana" w:cs="Aharoni"/>
          <w:color w:val="333333"/>
        </w:rPr>
      </w:pPr>
      <w:r w:rsidRPr="00AE3396">
        <w:rPr>
          <w:rFonts w:ascii="Verdana" w:eastAsia="Times New Roman" w:hAnsi="Verdana" w:cs="Aharoni"/>
          <w:color w:val="333333"/>
        </w:rPr>
        <w:t>Close the ticket or move it to "Ready for Review" status.</w:t>
      </w:r>
    </w:p>
    <w:p w:rsidR="00AE3396" w:rsidRPr="00AE3396" w:rsidRDefault="00AE3396" w:rsidP="00AE3396">
      <w:pPr>
        <w:numPr>
          <w:ilvl w:val="0"/>
          <w:numId w:val="1"/>
        </w:numPr>
        <w:spacing w:after="0" w:line="240" w:lineRule="auto"/>
        <w:ind w:left="480" w:right="480"/>
        <w:rPr>
          <w:rFonts w:ascii="Verdana" w:eastAsia="Times New Roman" w:hAnsi="Verdana" w:cs="Aharoni"/>
          <w:color w:val="333333"/>
        </w:rPr>
      </w:pPr>
      <w:r w:rsidRPr="00AE3396">
        <w:rPr>
          <w:rFonts w:ascii="Verdana" w:eastAsia="Times New Roman" w:hAnsi="Verdana" w:cs="Aharoni"/>
          <w:color w:val="333333"/>
        </w:rPr>
        <w:t>Go for lunch.</w:t>
      </w:r>
    </w:p>
    <w:p w:rsidR="00AE3396" w:rsidRPr="00AE3396" w:rsidRDefault="00AE3396" w:rsidP="00AE3396">
      <w:pPr>
        <w:numPr>
          <w:ilvl w:val="0"/>
          <w:numId w:val="1"/>
        </w:numPr>
        <w:spacing w:after="0" w:line="240" w:lineRule="auto"/>
        <w:ind w:left="480" w:right="480"/>
        <w:rPr>
          <w:rFonts w:ascii="Verdana" w:eastAsia="Times New Roman" w:hAnsi="Verdana" w:cs="Aharoni"/>
          <w:color w:val="333333"/>
        </w:rPr>
      </w:pPr>
      <w:r w:rsidRPr="00AE3396">
        <w:rPr>
          <w:rFonts w:ascii="Verdana" w:eastAsia="Times New Roman" w:hAnsi="Verdana" w:cs="Aharoni"/>
          <w:color w:val="333333"/>
        </w:rPr>
        <w:lastRenderedPageBreak/>
        <w:t>Start automate the next flow.</w:t>
      </w:r>
    </w:p>
    <w:p w:rsidR="00AE3396" w:rsidRPr="00AE3396" w:rsidRDefault="00AE3396" w:rsidP="00AE3396">
      <w:pPr>
        <w:numPr>
          <w:ilvl w:val="0"/>
          <w:numId w:val="1"/>
        </w:numPr>
        <w:spacing w:after="0" w:line="240" w:lineRule="auto"/>
        <w:ind w:left="480" w:right="480"/>
        <w:rPr>
          <w:rFonts w:ascii="Verdana" w:eastAsia="Times New Roman" w:hAnsi="Verdana" w:cs="Aharoni"/>
          <w:color w:val="333333"/>
        </w:rPr>
      </w:pPr>
      <w:r w:rsidRPr="00AE3396">
        <w:rPr>
          <w:rFonts w:ascii="Verdana" w:eastAsia="Times New Roman" w:hAnsi="Verdana" w:cs="Aharoni"/>
          <w:color w:val="333333"/>
        </w:rPr>
        <w:t>Go and take a cup of coffee.</w:t>
      </w:r>
    </w:p>
    <w:p w:rsidR="00AE3396" w:rsidRPr="00AE3396" w:rsidRDefault="00AE3396" w:rsidP="00AE3396">
      <w:pPr>
        <w:numPr>
          <w:ilvl w:val="0"/>
          <w:numId w:val="1"/>
        </w:numPr>
        <w:spacing w:after="0" w:line="240" w:lineRule="auto"/>
        <w:ind w:left="480" w:right="480"/>
        <w:rPr>
          <w:rFonts w:ascii="Verdana" w:eastAsia="Times New Roman" w:hAnsi="Verdana" w:cs="Aharoni"/>
          <w:color w:val="333333"/>
        </w:rPr>
      </w:pPr>
      <w:r w:rsidRPr="00AE3396">
        <w:rPr>
          <w:rFonts w:ascii="Verdana" w:eastAsia="Times New Roman" w:hAnsi="Verdana" w:cs="Aharoni"/>
          <w:color w:val="333333"/>
        </w:rPr>
        <w:t>In between, during code review, they will find out that you have used a constant Thread.Sleep and it will be in your review comments.</w:t>
      </w:r>
    </w:p>
    <w:p w:rsidR="00AE3396" w:rsidRPr="00AE3396" w:rsidRDefault="00AE3396" w:rsidP="00AE3396">
      <w:pPr>
        <w:numPr>
          <w:ilvl w:val="0"/>
          <w:numId w:val="1"/>
        </w:numPr>
        <w:spacing w:after="0" w:line="240" w:lineRule="auto"/>
        <w:ind w:left="480" w:right="480"/>
        <w:rPr>
          <w:rFonts w:ascii="Verdana" w:eastAsia="Times New Roman" w:hAnsi="Verdana" w:cs="Aharoni"/>
          <w:color w:val="333333"/>
        </w:rPr>
      </w:pPr>
      <w:r w:rsidRPr="00AE3396">
        <w:rPr>
          <w:rFonts w:ascii="Verdana" w:eastAsia="Times New Roman" w:hAnsi="Verdana" w:cs="Aharoni"/>
          <w:color w:val="333333"/>
        </w:rPr>
        <w:t>Work on that and use some dynamic waits.</w:t>
      </w:r>
    </w:p>
    <w:p w:rsidR="00AE3396" w:rsidRPr="00AE3396" w:rsidRDefault="00AE3396" w:rsidP="00AE3396">
      <w:pPr>
        <w:numPr>
          <w:ilvl w:val="0"/>
          <w:numId w:val="1"/>
        </w:numPr>
        <w:spacing w:after="0" w:line="240" w:lineRule="auto"/>
        <w:ind w:left="480" w:right="480"/>
        <w:rPr>
          <w:rFonts w:ascii="Verdana" w:eastAsia="Times New Roman" w:hAnsi="Verdana" w:cs="Aharoni"/>
          <w:color w:val="333333"/>
        </w:rPr>
      </w:pPr>
      <w:r w:rsidRPr="00AE3396">
        <w:rPr>
          <w:rFonts w:ascii="Verdana" w:eastAsia="Times New Roman" w:hAnsi="Verdana" w:cs="Aharoni"/>
          <w:color w:val="333333"/>
        </w:rPr>
        <w:t>Again send it for review and resume the next workflow.</w:t>
      </w:r>
    </w:p>
    <w:p w:rsidR="00AE3396" w:rsidRPr="00AE3396" w:rsidRDefault="00AE3396" w:rsidP="00AE3396">
      <w:pPr>
        <w:numPr>
          <w:ilvl w:val="0"/>
          <w:numId w:val="1"/>
        </w:numPr>
        <w:spacing w:after="0" w:line="240" w:lineRule="auto"/>
        <w:ind w:left="480" w:right="480"/>
        <w:rPr>
          <w:rFonts w:ascii="Verdana" w:eastAsia="Times New Roman" w:hAnsi="Verdana" w:cs="Aharoni"/>
          <w:color w:val="333333"/>
        </w:rPr>
      </w:pPr>
      <w:r w:rsidRPr="00AE3396">
        <w:rPr>
          <w:rFonts w:ascii="Verdana" w:eastAsia="Times New Roman" w:hAnsi="Verdana" w:cs="Aharoni"/>
          <w:color w:val="333333"/>
        </w:rPr>
        <w:t>If needed, do some changes/maintenance in the automation framework.</w:t>
      </w:r>
    </w:p>
    <w:p w:rsidR="00AE3396" w:rsidRPr="00AE3396" w:rsidRDefault="00AE3396" w:rsidP="00AE3396">
      <w:pPr>
        <w:numPr>
          <w:ilvl w:val="0"/>
          <w:numId w:val="1"/>
        </w:numPr>
        <w:spacing w:after="0" w:line="240" w:lineRule="auto"/>
        <w:ind w:left="480" w:right="480"/>
        <w:rPr>
          <w:rFonts w:ascii="Verdana" w:eastAsia="Times New Roman" w:hAnsi="Verdana" w:cs="Aharoni"/>
          <w:color w:val="333333"/>
        </w:rPr>
      </w:pPr>
      <w:r w:rsidRPr="00AE3396">
        <w:rPr>
          <w:rFonts w:ascii="Verdana" w:eastAsia="Times New Roman" w:hAnsi="Verdana" w:cs="Aharoni"/>
          <w:color w:val="333333"/>
        </w:rPr>
        <w:t>Once you are done with development of bunch of workflows, integrate it with any Continuous integration system and run it from there.</w:t>
      </w:r>
    </w:p>
    <w:p w:rsidR="00AE3396" w:rsidRPr="00AE3396" w:rsidRDefault="00AE3396" w:rsidP="00AE3396">
      <w:pPr>
        <w:numPr>
          <w:ilvl w:val="0"/>
          <w:numId w:val="1"/>
        </w:numPr>
        <w:spacing w:after="0" w:line="240" w:lineRule="auto"/>
        <w:ind w:left="480" w:right="480"/>
        <w:rPr>
          <w:rFonts w:ascii="Verdana" w:eastAsia="Times New Roman" w:hAnsi="Verdana" w:cs="Aharoni"/>
          <w:color w:val="333333"/>
        </w:rPr>
      </w:pPr>
      <w:r w:rsidRPr="00AE3396">
        <w:rPr>
          <w:rFonts w:ascii="Verdana" w:eastAsia="Times New Roman" w:hAnsi="Verdana" w:cs="Aharoni"/>
          <w:color w:val="333333"/>
        </w:rPr>
        <w:t>Update the status and produce the test report it in your daily status meeting/mail/scrum.</w:t>
      </w:r>
    </w:p>
    <w:p w:rsidR="00AE3396" w:rsidRPr="00EC6C3F" w:rsidRDefault="00AE3396" w:rsidP="00AE3396">
      <w:pPr>
        <w:rPr>
          <w:rFonts w:ascii="Verdana" w:eastAsia="Times New Roman" w:hAnsi="Verdana" w:cs="Aharoni"/>
          <w:color w:val="333333"/>
        </w:rPr>
      </w:pPr>
      <w:r w:rsidRPr="00EC6C3F">
        <w:rPr>
          <w:rFonts w:ascii="Verdana" w:eastAsia="Times New Roman" w:hAnsi="Verdana" w:cs="Aharoni"/>
          <w:color w:val="333333"/>
        </w:rPr>
        <w:br/>
        <w:t>The above mentioned work is a daily routine for an automation tester who use UI automation tools like Selenium.</w:t>
      </w:r>
    </w:p>
    <w:p w:rsidR="00AE3396" w:rsidRPr="00EC6C3F" w:rsidRDefault="00AE3396" w:rsidP="00AE3396">
      <w:pPr>
        <w:rPr>
          <w:rFonts w:ascii="Verdana" w:eastAsia="Times New Roman" w:hAnsi="Verdana" w:cs="Aharoni"/>
          <w:color w:val="333333"/>
        </w:rPr>
      </w:pPr>
    </w:p>
    <w:p w:rsidR="00AE3396" w:rsidRPr="00EC6C3F" w:rsidRDefault="00AE3396" w:rsidP="00AE3396">
      <w:pPr>
        <w:pStyle w:val="Heading2"/>
        <w:pBdr>
          <w:bottom w:val="single" w:sz="8" w:space="5" w:color="DEDEDE"/>
        </w:pBdr>
        <w:shd w:val="clear" w:color="auto" w:fill="FFFFFF"/>
        <w:spacing w:before="0" w:after="215" w:line="301" w:lineRule="atLeast"/>
        <w:textAlignment w:val="baseline"/>
        <w:rPr>
          <w:rFonts w:ascii="Verdana" w:hAnsi="Verdana" w:cs="Aharoni"/>
          <w:color w:val="1BBC9B"/>
          <w:sz w:val="22"/>
          <w:szCs w:val="22"/>
        </w:rPr>
      </w:pPr>
      <w:r w:rsidRPr="00EC6C3F">
        <w:rPr>
          <w:rFonts w:ascii="Verdana" w:hAnsi="Verdana" w:cs="Aharoni"/>
          <w:color w:val="1BBC9B"/>
          <w:sz w:val="22"/>
          <w:szCs w:val="22"/>
        </w:rPr>
        <w:t>A Day in the Life of a Software Tester</w:t>
      </w:r>
    </w:p>
    <w:p w:rsidR="00AE3396" w:rsidRPr="00EC6C3F" w:rsidRDefault="00AE3396" w:rsidP="00AE3396">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Your software is acting weird. It’s crashing and the front end isn’t working as expected. Well, I guess it’s time to bring a software tester on board.</w:t>
      </w:r>
    </w:p>
    <w:p w:rsidR="00AE3396" w:rsidRPr="00EC6C3F" w:rsidRDefault="00AE3396" w:rsidP="00AE3396">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Software testers are responsible for finding and reporting bugs to developers. That’s their primary job. But what does the day of a software tester look like? Where does a tester spend their time on? In this post today, I would like to share how a typical day of a tester looks like.</w:t>
      </w:r>
    </w:p>
    <w:p w:rsidR="00AE3396" w:rsidRPr="00EC6C3F" w:rsidRDefault="00AE3396" w:rsidP="00AE3396">
      <w:pPr>
        <w:pStyle w:val="Heading2"/>
        <w:shd w:val="clear" w:color="auto" w:fill="FFFFFF"/>
        <w:spacing w:before="0" w:after="193" w:line="301" w:lineRule="atLeast"/>
        <w:textAlignment w:val="baseline"/>
        <w:rPr>
          <w:rFonts w:ascii="Verdana" w:hAnsi="Verdana" w:cs="Aharoni"/>
          <w:color w:val="1E1E1E"/>
          <w:sz w:val="22"/>
          <w:szCs w:val="22"/>
        </w:rPr>
      </w:pPr>
      <w:r w:rsidRPr="00EC6C3F">
        <w:rPr>
          <w:rFonts w:ascii="Verdana" w:hAnsi="Verdana" w:cs="Aharoni"/>
          <w:color w:val="1E1E1E"/>
          <w:sz w:val="22"/>
          <w:szCs w:val="22"/>
        </w:rPr>
        <w:t>Bugs all day long</w:t>
      </w:r>
    </w:p>
    <w:p w:rsidR="00AE3396" w:rsidRPr="00EC6C3F" w:rsidRDefault="00AE3396" w:rsidP="00AE3396">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No matter how much expertise your developers have, and no matter how much time they spend with quality assurance. There will always be bugs.</w:t>
      </w:r>
    </w:p>
    <w:p w:rsidR="00AE3396" w:rsidRPr="00EC6C3F" w:rsidRDefault="00AE3396" w:rsidP="00AE3396">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And as a software tester, it’s your responsibility to deal with them.</w:t>
      </w:r>
    </w:p>
    <w:p w:rsidR="00AE3396" w:rsidRPr="00EC6C3F" w:rsidRDefault="00AE3396" w:rsidP="00AE3396">
      <w:pPr>
        <w:pStyle w:val="NormalWeb"/>
        <w:spacing w:before="0" w:after="0" w:afterAutospacing="0"/>
        <w:textAlignment w:val="baseline"/>
        <w:rPr>
          <w:rFonts w:ascii="Verdana" w:hAnsi="Verdana" w:cs="Aharoni"/>
          <w:b/>
          <w:bCs/>
          <w:i/>
          <w:iCs/>
          <w:color w:val="1E1E1E"/>
          <w:sz w:val="22"/>
          <w:szCs w:val="22"/>
        </w:rPr>
      </w:pPr>
      <w:r w:rsidRPr="00EC6C3F">
        <w:rPr>
          <w:rStyle w:val="Emphasis"/>
          <w:rFonts w:ascii="Verdana" w:eastAsiaTheme="majorEastAsia" w:hAnsi="Verdana" w:cs="Aharoni"/>
          <w:b/>
          <w:bCs/>
          <w:color w:val="1E1E1E"/>
          <w:sz w:val="22"/>
          <w:szCs w:val="22"/>
          <w:bdr w:val="none" w:sz="0" w:space="0" w:color="auto" w:frame="1"/>
        </w:rPr>
        <w:t>A software tester’s main job is to locate and report bugs.</w:t>
      </w:r>
    </w:p>
    <w:p w:rsidR="00AE3396" w:rsidRPr="00EC6C3F" w:rsidRDefault="00AE3396" w:rsidP="00AE3396">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Software testers need a specific set of skills in order to perform their daily tasks of finding and reporting bugs. Once the bugs are fixed, they need to re-visit these bugs to verify that these bugs are fixed.</w:t>
      </w:r>
    </w:p>
    <w:p w:rsidR="00AE3396" w:rsidRPr="00EC6C3F" w:rsidRDefault="00AE3396" w:rsidP="00AE3396">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What makes their day-to-day tasks challenging is the fact that many bugs are not getting fixed right away. Software testers sometimes have to go back and forth with the development team to clarify the bug, to add more information to the bug to help developers understand the bug better so that they can fix the bug thoroughly.</w:t>
      </w:r>
    </w:p>
    <w:p w:rsidR="00AE3396" w:rsidRPr="00EC6C3F" w:rsidRDefault="00AE3396" w:rsidP="00AE3396">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However, finding bugs or coordinating with developers to clarify bugs is not the hardest part of testing. The toughest part is how to deal with bugs missed. By missed bugs, I mean bugs reported by end users, which are generally expected to be found by testers.</w:t>
      </w:r>
    </w:p>
    <w:p w:rsidR="00AE3396" w:rsidRPr="00EC6C3F" w:rsidRDefault="00AE3396" w:rsidP="00AE3396">
      <w:pPr>
        <w:pStyle w:val="Heading2"/>
        <w:shd w:val="clear" w:color="auto" w:fill="FFFFFF"/>
        <w:spacing w:before="0" w:after="193" w:line="301" w:lineRule="atLeast"/>
        <w:textAlignment w:val="baseline"/>
        <w:rPr>
          <w:rFonts w:ascii="Verdana" w:hAnsi="Verdana" w:cs="Aharoni"/>
          <w:color w:val="1E1E1E"/>
          <w:sz w:val="22"/>
          <w:szCs w:val="22"/>
        </w:rPr>
      </w:pPr>
      <w:r w:rsidRPr="00EC6C3F">
        <w:rPr>
          <w:rFonts w:ascii="Verdana" w:hAnsi="Verdana" w:cs="Aharoni"/>
          <w:color w:val="1E1E1E"/>
          <w:sz w:val="22"/>
          <w:szCs w:val="22"/>
        </w:rPr>
        <w:lastRenderedPageBreak/>
        <w:t>Coordinating between departments</w:t>
      </w:r>
    </w:p>
    <w:p w:rsidR="00AE3396" w:rsidRPr="00EC6C3F" w:rsidRDefault="00AE3396" w:rsidP="00AE3396">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When a tester finds that the bug she reported is still unfixed, she usually finds out why and then again documents the bug.</w:t>
      </w:r>
    </w:p>
    <w:p w:rsidR="00AE3396" w:rsidRPr="00EC6C3F" w:rsidRDefault="00AE3396" w:rsidP="00AE3396">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A software tester deals in her day-to-day work with a lot of coordination tasks. Making sure that developers have the right amount of information in order to fix an error, making sure that designers make use of your collected user feedback and aligning customers’ needs with their company’s strategy. There is a lot of coordination needed.</w:t>
      </w:r>
    </w:p>
    <w:p w:rsidR="00AE3396" w:rsidRPr="00EC6C3F" w:rsidRDefault="00AE3396" w:rsidP="00AE3396">
      <w:pPr>
        <w:pStyle w:val="NormalWeb"/>
        <w:shd w:val="clear" w:color="auto" w:fill="FFFFFF"/>
        <w:spacing w:before="0" w:beforeAutospacing="0" w:after="215" w:afterAutospacing="0"/>
        <w:textAlignment w:val="baseline"/>
        <w:rPr>
          <w:rFonts w:ascii="Verdana" w:hAnsi="Verdana" w:cs="Aharoni"/>
          <w:color w:val="1E1E1E"/>
          <w:sz w:val="22"/>
          <w:szCs w:val="22"/>
        </w:rPr>
      </w:pPr>
    </w:p>
    <w:p w:rsidR="00AE3396" w:rsidRPr="00EC6C3F" w:rsidRDefault="00AE3396" w:rsidP="00AE3396">
      <w:pPr>
        <w:pStyle w:val="Heading2"/>
        <w:shd w:val="clear" w:color="auto" w:fill="FFFFFF"/>
        <w:spacing w:before="0" w:after="193" w:line="301" w:lineRule="atLeast"/>
        <w:textAlignment w:val="baseline"/>
        <w:rPr>
          <w:rFonts w:ascii="Verdana" w:hAnsi="Verdana" w:cs="Aharoni"/>
          <w:color w:val="1E1E1E"/>
          <w:sz w:val="22"/>
          <w:szCs w:val="22"/>
        </w:rPr>
      </w:pPr>
      <w:r w:rsidRPr="00EC6C3F">
        <w:rPr>
          <w:rFonts w:ascii="Verdana" w:hAnsi="Verdana" w:cs="Aharoni"/>
          <w:color w:val="1E1E1E"/>
          <w:sz w:val="22"/>
          <w:szCs w:val="22"/>
        </w:rPr>
        <w:t>Project updates</w:t>
      </w:r>
    </w:p>
    <w:p w:rsidR="00AE3396" w:rsidRPr="00EC6C3F" w:rsidRDefault="00AE3396" w:rsidP="00AE3396">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Most days of a software tester start with reading emails and project updates. The testers look out for emails from the project manager asking them to run various test cases or tickets.</w:t>
      </w:r>
    </w:p>
    <w:p w:rsidR="00AE3396" w:rsidRPr="00EC6C3F" w:rsidRDefault="00AE3396" w:rsidP="00AE3396">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Testers also scan their mailbox or project management system for emails from their developers giving them an update of the bugs that they had raised the previous day.</w:t>
      </w:r>
    </w:p>
    <w:p w:rsidR="00AE3396" w:rsidRPr="00EC6C3F" w:rsidRDefault="00AE3396" w:rsidP="00AE3396">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After understanding the updates, testers then need to adjust their testing tasks and activities accordingly. Even though people hate change requests, adapting change is part of software testing and testers need to get familiar with that.</w:t>
      </w:r>
    </w:p>
    <w:p w:rsidR="00AE3396" w:rsidRPr="00EC6C3F" w:rsidRDefault="00AE3396" w:rsidP="00AE3396">
      <w:pPr>
        <w:pStyle w:val="Heading2"/>
        <w:shd w:val="clear" w:color="auto" w:fill="FFFFFF"/>
        <w:spacing w:before="0" w:after="193" w:line="301" w:lineRule="atLeast"/>
        <w:textAlignment w:val="baseline"/>
        <w:rPr>
          <w:rFonts w:ascii="Verdana" w:hAnsi="Verdana" w:cs="Aharoni"/>
          <w:color w:val="1E1E1E"/>
          <w:sz w:val="22"/>
          <w:szCs w:val="22"/>
        </w:rPr>
      </w:pPr>
      <w:r w:rsidRPr="00EC6C3F">
        <w:rPr>
          <w:rFonts w:ascii="Verdana" w:hAnsi="Verdana" w:cs="Aharoni"/>
          <w:color w:val="1E1E1E"/>
          <w:sz w:val="22"/>
          <w:szCs w:val="22"/>
        </w:rPr>
        <w:t>Testing, testing, testing</w:t>
      </w:r>
    </w:p>
    <w:p w:rsidR="00AE3396" w:rsidRPr="00EC6C3F" w:rsidRDefault="00AE3396" w:rsidP="00AE3396">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After finishing the organizational and communication part of your work day, a software tester starts testing by picking up the test case with the highest priority.</w:t>
      </w:r>
    </w:p>
    <w:p w:rsidR="00AE3396" w:rsidRPr="00EC6C3F" w:rsidRDefault="00AE3396" w:rsidP="00AE3396">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Priority is generally decided by the chronology of events that occurs in the course of the final release of the product.</w:t>
      </w:r>
    </w:p>
    <w:p w:rsidR="00AE3396" w:rsidRPr="00EC6C3F" w:rsidRDefault="00AE3396" w:rsidP="00AE3396">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Let’s say that there’s a test case that requires checking the functionality of a search bar on a website. The tester has to ensure that the search is functioning as expected.</w:t>
      </w:r>
    </w:p>
    <w:p w:rsidR="00AE3396" w:rsidRPr="00EC6C3F" w:rsidRDefault="00AE3396" w:rsidP="00AE3396">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This case would come in the highest priority if the ticket has to go live (which means that the users at the production end can see the search bar) within the next few hours of sending the email. The test case or the ticket is exchanged many times among the team (usually the tester and the developer).</w:t>
      </w:r>
    </w:p>
    <w:p w:rsidR="00AE3396" w:rsidRPr="00EC6C3F" w:rsidRDefault="00AE3396" w:rsidP="00AE3396">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The first time a tester works on a ticket, he sends it to the developer. If the developer is not sure about the issue, he’ll send the ticket back to the tester with appropriate comments and a screenshot. Therefore, it is important for the tester to understand each comment that the developer leaves on the ticket so that proper testing can be done.</w:t>
      </w:r>
    </w:p>
    <w:p w:rsidR="00AE3396" w:rsidRPr="00EC6C3F" w:rsidRDefault="00AE3396" w:rsidP="00AE3396">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Often each test ticket will run through a series of smaller, individual tests.</w:t>
      </w:r>
    </w:p>
    <w:p w:rsidR="00AE3396" w:rsidRPr="00EC6C3F" w:rsidRDefault="00AE3396" w:rsidP="00AE3396">
      <w:pPr>
        <w:pStyle w:val="Heading2"/>
        <w:shd w:val="clear" w:color="auto" w:fill="FFFFFF"/>
        <w:spacing w:before="0" w:after="193" w:line="301" w:lineRule="atLeast"/>
        <w:textAlignment w:val="baseline"/>
        <w:rPr>
          <w:rFonts w:ascii="Verdana" w:hAnsi="Verdana" w:cs="Aharoni"/>
          <w:color w:val="1E1E1E"/>
          <w:sz w:val="22"/>
          <w:szCs w:val="22"/>
        </w:rPr>
      </w:pPr>
      <w:r w:rsidRPr="00EC6C3F">
        <w:rPr>
          <w:rFonts w:ascii="Verdana" w:hAnsi="Verdana" w:cs="Aharoni"/>
          <w:color w:val="1E1E1E"/>
          <w:sz w:val="22"/>
          <w:szCs w:val="22"/>
        </w:rPr>
        <w:lastRenderedPageBreak/>
        <w:t>Test planning</w:t>
      </w:r>
    </w:p>
    <w:p w:rsidR="00AE3396" w:rsidRPr="00EC6C3F" w:rsidRDefault="00AE3396" w:rsidP="00AE3396">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Many software testers plan their testing activities ahead. As a software tester, you’re responsible for planning future test and QA projects, making sure that there are enough resources available for the projects ahead. Specifically, test plan may include the following:</w:t>
      </w:r>
    </w:p>
    <w:p w:rsidR="00AE3396" w:rsidRPr="00EC6C3F" w:rsidRDefault="00AE3396" w:rsidP="00AE3396">
      <w:pPr>
        <w:numPr>
          <w:ilvl w:val="0"/>
          <w:numId w:val="2"/>
        </w:numPr>
        <w:shd w:val="clear" w:color="auto" w:fill="FFFFFF"/>
        <w:spacing w:after="107" w:line="240" w:lineRule="auto"/>
        <w:ind w:left="0"/>
        <w:textAlignment w:val="baseline"/>
        <w:rPr>
          <w:rFonts w:ascii="Verdana" w:hAnsi="Verdana" w:cs="Aharoni"/>
          <w:color w:val="1E1E1E"/>
        </w:rPr>
      </w:pPr>
      <w:r w:rsidRPr="00EC6C3F">
        <w:rPr>
          <w:rFonts w:ascii="Verdana" w:hAnsi="Verdana" w:cs="Aharoni"/>
          <w:color w:val="1E1E1E"/>
        </w:rPr>
        <w:t>Test goals or test objectives</w:t>
      </w:r>
    </w:p>
    <w:p w:rsidR="00AE3396" w:rsidRPr="00EC6C3F" w:rsidRDefault="00AE3396" w:rsidP="00AE3396">
      <w:pPr>
        <w:numPr>
          <w:ilvl w:val="0"/>
          <w:numId w:val="2"/>
        </w:numPr>
        <w:shd w:val="clear" w:color="auto" w:fill="FFFFFF"/>
        <w:spacing w:after="107" w:line="240" w:lineRule="auto"/>
        <w:ind w:left="0"/>
        <w:textAlignment w:val="baseline"/>
        <w:rPr>
          <w:rFonts w:ascii="Verdana" w:hAnsi="Verdana" w:cs="Aharoni"/>
          <w:color w:val="1E1E1E"/>
        </w:rPr>
      </w:pPr>
      <w:r w:rsidRPr="00EC6C3F">
        <w:rPr>
          <w:rFonts w:ascii="Verdana" w:hAnsi="Verdana" w:cs="Aharoni"/>
          <w:color w:val="1E1E1E"/>
        </w:rPr>
        <w:t>Features to be tested or not tested</w:t>
      </w:r>
    </w:p>
    <w:p w:rsidR="00AE3396" w:rsidRPr="00EC6C3F" w:rsidRDefault="00AE3396" w:rsidP="00AE3396">
      <w:pPr>
        <w:numPr>
          <w:ilvl w:val="0"/>
          <w:numId w:val="2"/>
        </w:numPr>
        <w:shd w:val="clear" w:color="auto" w:fill="FFFFFF"/>
        <w:spacing w:after="107" w:line="240" w:lineRule="auto"/>
        <w:ind w:left="0"/>
        <w:textAlignment w:val="baseline"/>
        <w:rPr>
          <w:rFonts w:ascii="Verdana" w:hAnsi="Verdana" w:cs="Aharoni"/>
          <w:color w:val="1E1E1E"/>
        </w:rPr>
      </w:pPr>
      <w:r w:rsidRPr="00EC6C3F">
        <w:rPr>
          <w:rFonts w:ascii="Verdana" w:hAnsi="Verdana" w:cs="Aharoni"/>
          <w:color w:val="1E1E1E"/>
        </w:rPr>
        <w:t>What test approaches to be used</w:t>
      </w:r>
    </w:p>
    <w:p w:rsidR="00AE3396" w:rsidRPr="00EC6C3F" w:rsidRDefault="00AE3396" w:rsidP="00AE3396">
      <w:pPr>
        <w:numPr>
          <w:ilvl w:val="0"/>
          <w:numId w:val="2"/>
        </w:numPr>
        <w:shd w:val="clear" w:color="auto" w:fill="FFFFFF"/>
        <w:spacing w:after="107" w:line="240" w:lineRule="auto"/>
        <w:ind w:left="0"/>
        <w:textAlignment w:val="baseline"/>
        <w:rPr>
          <w:rFonts w:ascii="Verdana" w:hAnsi="Verdana" w:cs="Aharoni"/>
          <w:color w:val="1E1E1E"/>
        </w:rPr>
      </w:pPr>
      <w:r w:rsidRPr="00EC6C3F">
        <w:rPr>
          <w:rFonts w:ascii="Verdana" w:hAnsi="Verdana" w:cs="Aharoni"/>
          <w:color w:val="1E1E1E"/>
        </w:rPr>
        <w:t>What test levels are needed</w:t>
      </w:r>
    </w:p>
    <w:p w:rsidR="00AE3396" w:rsidRPr="00EC6C3F" w:rsidRDefault="00AE3396" w:rsidP="00AE3396">
      <w:pPr>
        <w:numPr>
          <w:ilvl w:val="0"/>
          <w:numId w:val="2"/>
        </w:numPr>
        <w:shd w:val="clear" w:color="auto" w:fill="FFFFFF"/>
        <w:spacing w:after="107" w:line="240" w:lineRule="auto"/>
        <w:ind w:left="0"/>
        <w:textAlignment w:val="baseline"/>
        <w:rPr>
          <w:rFonts w:ascii="Verdana" w:hAnsi="Verdana" w:cs="Aharoni"/>
          <w:color w:val="1E1E1E"/>
        </w:rPr>
      </w:pPr>
      <w:r w:rsidRPr="00EC6C3F">
        <w:rPr>
          <w:rFonts w:ascii="Verdana" w:hAnsi="Verdana" w:cs="Aharoni"/>
          <w:color w:val="1E1E1E"/>
        </w:rPr>
        <w:t>Exit criteria (E.g.: When to stop testing)</w:t>
      </w:r>
    </w:p>
    <w:p w:rsidR="00AE3396" w:rsidRPr="00EC6C3F" w:rsidRDefault="00AE3396" w:rsidP="00AE3396">
      <w:pPr>
        <w:numPr>
          <w:ilvl w:val="0"/>
          <w:numId w:val="2"/>
        </w:numPr>
        <w:shd w:val="clear" w:color="auto" w:fill="FFFFFF"/>
        <w:spacing w:after="107" w:line="240" w:lineRule="auto"/>
        <w:ind w:left="0"/>
        <w:textAlignment w:val="baseline"/>
        <w:rPr>
          <w:rFonts w:ascii="Verdana" w:hAnsi="Verdana" w:cs="Aharoni"/>
          <w:color w:val="1E1E1E"/>
        </w:rPr>
      </w:pPr>
      <w:r w:rsidRPr="00EC6C3F">
        <w:rPr>
          <w:rFonts w:ascii="Verdana" w:hAnsi="Verdana" w:cs="Aharoni"/>
          <w:color w:val="1E1E1E"/>
        </w:rPr>
        <w:t>Risks</w:t>
      </w:r>
    </w:p>
    <w:p w:rsidR="00AE3396" w:rsidRPr="00EC6C3F" w:rsidRDefault="00AE3396" w:rsidP="00AE3396">
      <w:pPr>
        <w:numPr>
          <w:ilvl w:val="0"/>
          <w:numId w:val="2"/>
        </w:numPr>
        <w:shd w:val="clear" w:color="auto" w:fill="FFFFFF"/>
        <w:spacing w:after="107" w:line="240" w:lineRule="auto"/>
        <w:ind w:left="0"/>
        <w:textAlignment w:val="baseline"/>
        <w:rPr>
          <w:rFonts w:ascii="Verdana" w:hAnsi="Verdana" w:cs="Aharoni"/>
          <w:color w:val="1E1E1E"/>
        </w:rPr>
      </w:pPr>
      <w:r w:rsidRPr="00EC6C3F">
        <w:rPr>
          <w:rFonts w:ascii="Verdana" w:hAnsi="Verdana" w:cs="Aharoni"/>
          <w:color w:val="1E1E1E"/>
        </w:rPr>
        <w:t>Roles and responsibilities of team members</w:t>
      </w:r>
    </w:p>
    <w:p w:rsidR="00AE3396" w:rsidRPr="00EC6C3F" w:rsidRDefault="00AE3396" w:rsidP="00AE3396">
      <w:pPr>
        <w:numPr>
          <w:ilvl w:val="0"/>
          <w:numId w:val="2"/>
        </w:numPr>
        <w:shd w:val="clear" w:color="auto" w:fill="FFFFFF"/>
        <w:spacing w:after="107" w:line="240" w:lineRule="auto"/>
        <w:ind w:left="0"/>
        <w:textAlignment w:val="baseline"/>
        <w:rPr>
          <w:rFonts w:ascii="Verdana" w:hAnsi="Verdana" w:cs="Aharoni"/>
          <w:color w:val="1E1E1E"/>
        </w:rPr>
      </w:pPr>
      <w:r w:rsidRPr="00EC6C3F">
        <w:rPr>
          <w:rFonts w:ascii="Verdana" w:hAnsi="Verdana" w:cs="Aharoni"/>
          <w:color w:val="1E1E1E"/>
        </w:rPr>
        <w:t>Test milestones</w:t>
      </w:r>
    </w:p>
    <w:p w:rsidR="00AE3396" w:rsidRPr="00EC6C3F" w:rsidRDefault="00AE3396" w:rsidP="00AE3396">
      <w:pPr>
        <w:numPr>
          <w:ilvl w:val="0"/>
          <w:numId w:val="2"/>
        </w:numPr>
        <w:shd w:val="clear" w:color="auto" w:fill="FFFFFF"/>
        <w:spacing w:after="107" w:line="240" w:lineRule="auto"/>
        <w:ind w:left="0"/>
        <w:textAlignment w:val="baseline"/>
        <w:rPr>
          <w:rFonts w:ascii="Verdana" w:hAnsi="Verdana" w:cs="Aharoni"/>
          <w:color w:val="1E1E1E"/>
        </w:rPr>
      </w:pPr>
      <w:r w:rsidRPr="00EC6C3F">
        <w:rPr>
          <w:rFonts w:ascii="Verdana" w:hAnsi="Verdana" w:cs="Aharoni"/>
          <w:color w:val="1E1E1E"/>
        </w:rPr>
        <w:t>Test deliverables</w:t>
      </w:r>
    </w:p>
    <w:p w:rsidR="00AE3396" w:rsidRPr="00EC6C3F" w:rsidRDefault="00AE3396" w:rsidP="00AE3396">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This gives testing departments a productive start ahead when they start with their next QA efforts.</w:t>
      </w:r>
    </w:p>
    <w:p w:rsidR="00AE3396" w:rsidRPr="00EC6C3F" w:rsidRDefault="00AE3396" w:rsidP="00AE3396">
      <w:pPr>
        <w:pStyle w:val="NormalWeb"/>
        <w:shd w:val="clear" w:color="auto" w:fill="FFFFFF"/>
        <w:spacing w:before="0" w:beforeAutospacing="0" w:after="215" w:afterAutospacing="0"/>
        <w:textAlignment w:val="baseline"/>
        <w:rPr>
          <w:ins w:id="0" w:author="Unknown"/>
          <w:rFonts w:ascii="Verdana" w:hAnsi="Verdana" w:cs="Aharoni"/>
          <w:color w:val="1E1E1E"/>
          <w:sz w:val="22"/>
          <w:szCs w:val="22"/>
        </w:rPr>
      </w:pPr>
    </w:p>
    <w:p w:rsidR="00AE3396" w:rsidRPr="00EC6C3F" w:rsidRDefault="00AE3396" w:rsidP="00AE3396">
      <w:pPr>
        <w:pStyle w:val="Heading2"/>
        <w:shd w:val="clear" w:color="auto" w:fill="FFFFFF"/>
        <w:spacing w:before="0" w:after="193" w:line="301" w:lineRule="atLeast"/>
        <w:textAlignment w:val="baseline"/>
        <w:rPr>
          <w:rFonts w:ascii="Verdana" w:hAnsi="Verdana" w:cs="Aharoni"/>
          <w:color w:val="1E1E1E"/>
          <w:sz w:val="22"/>
          <w:szCs w:val="22"/>
        </w:rPr>
      </w:pPr>
      <w:r w:rsidRPr="00EC6C3F">
        <w:rPr>
          <w:rFonts w:ascii="Verdana" w:hAnsi="Verdana" w:cs="Aharoni"/>
          <w:color w:val="1E1E1E"/>
          <w:sz w:val="22"/>
          <w:szCs w:val="22"/>
        </w:rPr>
        <w:t>Test Reporting</w:t>
      </w:r>
    </w:p>
    <w:p w:rsidR="00AE3396" w:rsidRPr="00EC6C3F" w:rsidRDefault="00AE3396" w:rsidP="00AE3396">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The whole idea of software testing to identify problems or potential problems so that the management can make the informed decision. Finding defects or executing test cases is one part; the other (yet crucial) part is to communicate the test result to management.</w:t>
      </w:r>
    </w:p>
    <w:p w:rsidR="00AE3396" w:rsidRPr="00EC6C3F" w:rsidRDefault="00AE3396" w:rsidP="00AE3396">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As a tester, you’ll need to report as soon as possible (often on a daily basis):</w:t>
      </w:r>
    </w:p>
    <w:p w:rsidR="00AE3396" w:rsidRPr="00EC6C3F" w:rsidRDefault="00AE3396" w:rsidP="00AE3396">
      <w:pPr>
        <w:numPr>
          <w:ilvl w:val="0"/>
          <w:numId w:val="3"/>
        </w:numPr>
        <w:shd w:val="clear" w:color="auto" w:fill="FFFFFF"/>
        <w:spacing w:after="107" w:line="240" w:lineRule="auto"/>
        <w:ind w:left="0"/>
        <w:textAlignment w:val="baseline"/>
        <w:rPr>
          <w:rFonts w:ascii="Verdana" w:hAnsi="Verdana" w:cs="Aharoni"/>
          <w:color w:val="1E1E1E"/>
        </w:rPr>
      </w:pPr>
      <w:r w:rsidRPr="00EC6C3F">
        <w:rPr>
          <w:rFonts w:ascii="Verdana" w:hAnsi="Verdana" w:cs="Aharoni"/>
          <w:color w:val="1E1E1E"/>
        </w:rPr>
        <w:t>What you tested and how the test result is</w:t>
      </w:r>
    </w:p>
    <w:p w:rsidR="00AE3396" w:rsidRPr="00EC6C3F" w:rsidRDefault="00AE3396" w:rsidP="00AE3396">
      <w:pPr>
        <w:numPr>
          <w:ilvl w:val="0"/>
          <w:numId w:val="3"/>
        </w:numPr>
        <w:shd w:val="clear" w:color="auto" w:fill="FFFFFF"/>
        <w:spacing w:after="107" w:line="240" w:lineRule="auto"/>
        <w:ind w:left="0"/>
        <w:textAlignment w:val="baseline"/>
        <w:rPr>
          <w:rFonts w:ascii="Verdana" w:hAnsi="Verdana" w:cs="Aharoni"/>
          <w:color w:val="1E1E1E"/>
        </w:rPr>
      </w:pPr>
      <w:r w:rsidRPr="00EC6C3F">
        <w:rPr>
          <w:rFonts w:ascii="Verdana" w:hAnsi="Verdana" w:cs="Aharoni"/>
          <w:color w:val="1E1E1E"/>
        </w:rPr>
        <w:t>There’s any critical issue that the management team should know</w:t>
      </w:r>
    </w:p>
    <w:p w:rsidR="00AE3396" w:rsidRPr="00EC6C3F" w:rsidRDefault="00AE3396" w:rsidP="00AE3396">
      <w:pPr>
        <w:numPr>
          <w:ilvl w:val="0"/>
          <w:numId w:val="3"/>
        </w:numPr>
        <w:shd w:val="clear" w:color="auto" w:fill="FFFFFF"/>
        <w:spacing w:after="107" w:line="240" w:lineRule="auto"/>
        <w:ind w:left="0"/>
        <w:textAlignment w:val="baseline"/>
        <w:rPr>
          <w:rFonts w:ascii="Verdana" w:hAnsi="Verdana" w:cs="Aharoni"/>
          <w:color w:val="1E1E1E"/>
        </w:rPr>
      </w:pPr>
      <w:r w:rsidRPr="00EC6C3F">
        <w:rPr>
          <w:rFonts w:ascii="Verdana" w:hAnsi="Verdana" w:cs="Aharoni"/>
          <w:color w:val="1E1E1E"/>
        </w:rPr>
        <w:t>How many more tests you need to test</w:t>
      </w:r>
    </w:p>
    <w:p w:rsidR="00AE3396" w:rsidRPr="00EC6C3F" w:rsidRDefault="00AE3396" w:rsidP="00AE3396">
      <w:pPr>
        <w:numPr>
          <w:ilvl w:val="0"/>
          <w:numId w:val="3"/>
        </w:numPr>
        <w:shd w:val="clear" w:color="auto" w:fill="FFFFFF"/>
        <w:spacing w:after="107" w:line="240" w:lineRule="auto"/>
        <w:ind w:left="0"/>
        <w:textAlignment w:val="baseline"/>
        <w:rPr>
          <w:rFonts w:ascii="Verdana" w:hAnsi="Verdana" w:cs="Aharoni"/>
          <w:color w:val="1E1E1E"/>
        </w:rPr>
      </w:pPr>
      <w:r w:rsidRPr="00EC6C3F">
        <w:rPr>
          <w:rFonts w:ascii="Verdana" w:hAnsi="Verdana" w:cs="Aharoni"/>
          <w:color w:val="1E1E1E"/>
        </w:rPr>
        <w:t>There’s any roadblock issue blocking your testing</w:t>
      </w:r>
    </w:p>
    <w:p w:rsidR="00AE3396" w:rsidRPr="00EC6C3F" w:rsidRDefault="00AE3396" w:rsidP="00AE3396">
      <w:pPr>
        <w:pStyle w:val="Heading2"/>
        <w:shd w:val="clear" w:color="auto" w:fill="FFFFFF"/>
        <w:spacing w:before="0" w:after="193" w:line="301" w:lineRule="atLeast"/>
        <w:textAlignment w:val="baseline"/>
        <w:rPr>
          <w:rFonts w:ascii="Verdana" w:hAnsi="Verdana" w:cs="Aharoni"/>
          <w:color w:val="1E1E1E"/>
          <w:sz w:val="22"/>
          <w:szCs w:val="22"/>
        </w:rPr>
      </w:pPr>
      <w:r w:rsidRPr="00EC6C3F">
        <w:rPr>
          <w:rFonts w:ascii="Verdana" w:hAnsi="Verdana" w:cs="Aharoni"/>
          <w:color w:val="1E1E1E"/>
          <w:sz w:val="22"/>
          <w:szCs w:val="22"/>
        </w:rPr>
        <w:t>Wrapping it up</w:t>
      </w:r>
    </w:p>
    <w:p w:rsidR="00AE3396" w:rsidRPr="00EC6C3F" w:rsidRDefault="00AE3396" w:rsidP="00AE3396">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When it comes to software testing, a lot of skills are required to achieve the daily tasks. As a software tester, no day is the same and you’ll face new challenges every day. However, these are the basic and most important activities that you often spend your time on. A day in the life of test will become much more meaningful if you do your best job around these activities.</w:t>
      </w:r>
    </w:p>
    <w:p w:rsidR="00AE3396" w:rsidRPr="00EC6C3F" w:rsidRDefault="00AE3396" w:rsidP="00AE3396">
      <w:pPr>
        <w:rPr>
          <w:rFonts w:ascii="Verdana" w:hAnsi="Verdana" w:cs="Aharoni"/>
        </w:rPr>
      </w:pPr>
    </w:p>
    <w:p w:rsidR="00AE3396" w:rsidRPr="00EC6C3F" w:rsidRDefault="00AE3396" w:rsidP="00AE3396">
      <w:pPr>
        <w:rPr>
          <w:rFonts w:ascii="Verdana" w:hAnsi="Verdana" w:cs="Aharoni"/>
        </w:rPr>
      </w:pPr>
    </w:p>
    <w:p w:rsidR="00AE3396" w:rsidRPr="00EC6C3F" w:rsidRDefault="00AE3396" w:rsidP="00AE3396">
      <w:pPr>
        <w:pStyle w:val="Heading2"/>
        <w:pBdr>
          <w:bottom w:val="single" w:sz="8" w:space="5" w:color="DEDEDE"/>
        </w:pBdr>
        <w:shd w:val="clear" w:color="auto" w:fill="FFFFFF"/>
        <w:spacing w:before="0" w:after="215" w:line="301" w:lineRule="atLeast"/>
        <w:textAlignment w:val="baseline"/>
        <w:rPr>
          <w:rFonts w:ascii="Verdana" w:hAnsi="Verdana" w:cs="Aharoni"/>
          <w:color w:val="1BBC9B"/>
          <w:sz w:val="22"/>
          <w:szCs w:val="22"/>
        </w:rPr>
      </w:pPr>
      <w:r w:rsidRPr="00EC6C3F">
        <w:rPr>
          <w:rFonts w:ascii="Verdana" w:hAnsi="Verdana" w:cs="Aharoni"/>
          <w:color w:val="1BBC9B"/>
          <w:sz w:val="22"/>
          <w:szCs w:val="22"/>
        </w:rPr>
        <w:lastRenderedPageBreak/>
        <w:t>3 Simple Reasons Why Your Bug Report Sucks (and How to Fix It)</w:t>
      </w:r>
    </w:p>
    <w:p w:rsidR="00AE3396" w:rsidRPr="00EC6C3F" w:rsidRDefault="00AE3396" w:rsidP="00AE3396">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First, let me ask you a few questions</w:t>
      </w:r>
    </w:p>
    <w:p w:rsidR="00AE3396" w:rsidRPr="00EC6C3F" w:rsidRDefault="00AE3396" w:rsidP="00AE3396">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Are your bugs often rejected?</w:t>
      </w:r>
    </w:p>
    <w:p w:rsidR="00AE3396" w:rsidRPr="00EC6C3F" w:rsidRDefault="00AE3396" w:rsidP="00AE3396">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Are you bugs often assigned back to you and discussed back and forth to clarify information?</w:t>
      </w:r>
    </w:p>
    <w:p w:rsidR="00AE3396" w:rsidRPr="00EC6C3F" w:rsidRDefault="00AE3396" w:rsidP="00AE3396">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Do your leaders or managers often complain about your bugs?</w:t>
      </w:r>
    </w:p>
    <w:p w:rsidR="00AE3396" w:rsidRPr="00EC6C3F" w:rsidRDefault="00AE3396" w:rsidP="00AE3396">
      <w:pPr>
        <w:pStyle w:val="NormalWeb"/>
        <w:shd w:val="clear" w:color="auto" w:fill="FFFFFF"/>
        <w:spacing w:before="0" w:beforeAutospacing="0" w:after="0" w:afterAutospacing="0"/>
        <w:textAlignment w:val="baseline"/>
        <w:rPr>
          <w:rFonts w:ascii="Verdana" w:hAnsi="Verdana" w:cs="Aharoni"/>
          <w:color w:val="1E1E1E"/>
          <w:sz w:val="22"/>
          <w:szCs w:val="22"/>
        </w:rPr>
      </w:pPr>
      <w:r w:rsidRPr="00EC6C3F">
        <w:rPr>
          <w:rFonts w:ascii="Verdana" w:hAnsi="Verdana" w:cs="Aharoni"/>
          <w:color w:val="1E1E1E"/>
          <w:sz w:val="22"/>
          <w:szCs w:val="22"/>
        </w:rPr>
        <w:t xml:space="preserve">If the answer is </w:t>
      </w:r>
      <w:r w:rsidRPr="00EC6C3F">
        <w:rPr>
          <w:rStyle w:val="Strong"/>
          <w:rFonts w:ascii="Verdana" w:hAnsi="Verdana" w:cs="Aharoni"/>
          <w:i/>
          <w:iCs/>
          <w:color w:val="1E1E1E"/>
          <w:sz w:val="22"/>
          <w:szCs w:val="22"/>
          <w:bdr w:val="none" w:sz="0" w:space="0" w:color="auto" w:frame="1"/>
        </w:rPr>
        <w:t>YES</w:t>
      </w:r>
      <w:r w:rsidRPr="00EC6C3F">
        <w:rPr>
          <w:rFonts w:ascii="Verdana" w:hAnsi="Verdana" w:cs="Aharoni"/>
          <w:color w:val="1E1E1E"/>
          <w:sz w:val="22"/>
          <w:szCs w:val="22"/>
        </w:rPr>
        <w:t>, chances that your bug report sucks</w:t>
      </w:r>
    </w:p>
    <w:p w:rsidR="00AE3396" w:rsidRPr="00EC6C3F" w:rsidRDefault="00AE3396" w:rsidP="00AE3396">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In this post today I will point out 3 simple reasons causing bad bug report and how to fix it.</w:t>
      </w:r>
    </w:p>
    <w:p w:rsidR="00AE3396" w:rsidRPr="00EC6C3F" w:rsidRDefault="00AE3396" w:rsidP="00AE3396">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Sounds cool right? Let’s start with. . .</w:t>
      </w:r>
    </w:p>
    <w:p w:rsidR="00AE3396" w:rsidRPr="00EC6C3F" w:rsidRDefault="00AE3396" w:rsidP="00AE3396">
      <w:pPr>
        <w:pStyle w:val="Heading2"/>
        <w:shd w:val="clear" w:color="auto" w:fill="FFFFFF"/>
        <w:spacing w:before="0" w:after="193" w:line="301" w:lineRule="atLeast"/>
        <w:textAlignment w:val="baseline"/>
        <w:rPr>
          <w:rFonts w:ascii="Verdana" w:hAnsi="Verdana" w:cs="Aharoni"/>
          <w:color w:val="1E1E1E"/>
          <w:sz w:val="22"/>
          <w:szCs w:val="22"/>
        </w:rPr>
      </w:pPr>
      <w:r w:rsidRPr="00EC6C3F">
        <w:rPr>
          <w:rFonts w:ascii="Verdana" w:hAnsi="Verdana" w:cs="Aharoni"/>
          <w:color w:val="1E1E1E"/>
          <w:sz w:val="22"/>
          <w:szCs w:val="22"/>
        </w:rPr>
        <w:t>Reason #1: You under-estimate the importance of reporting a bug</w:t>
      </w:r>
    </w:p>
    <w:p w:rsidR="00AE3396" w:rsidRPr="00EC6C3F" w:rsidRDefault="00AE3396" w:rsidP="00AE3396">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I’ve been in testing for several years and I’ve seen one problem:</w:t>
      </w:r>
    </w:p>
    <w:p w:rsidR="00AE3396" w:rsidRPr="00EC6C3F" w:rsidRDefault="00AE3396" w:rsidP="00AE3396">
      <w:pPr>
        <w:pStyle w:val="NormalWeb"/>
        <w:shd w:val="clear" w:color="auto" w:fill="FFFFFF"/>
        <w:spacing w:before="0" w:beforeAutospacing="0" w:after="0" w:afterAutospacing="0"/>
        <w:textAlignment w:val="baseline"/>
        <w:rPr>
          <w:rFonts w:ascii="Verdana" w:hAnsi="Verdana" w:cs="Aharoni"/>
          <w:color w:val="1E1E1E"/>
          <w:sz w:val="22"/>
          <w:szCs w:val="22"/>
        </w:rPr>
      </w:pPr>
      <w:r w:rsidRPr="00EC6C3F">
        <w:rPr>
          <w:rStyle w:val="Strong"/>
          <w:rFonts w:ascii="Verdana" w:hAnsi="Verdana" w:cs="Aharoni"/>
          <w:i/>
          <w:iCs/>
          <w:color w:val="1E1E1E"/>
          <w:sz w:val="22"/>
          <w:szCs w:val="22"/>
          <w:bdr w:val="none" w:sz="0" w:space="0" w:color="auto" w:frame="1"/>
        </w:rPr>
        <w:t>As a tester, you pay too much attention to bug finding. . .</w:t>
      </w:r>
    </w:p>
    <w:p w:rsidR="00AE3396" w:rsidRPr="00EC6C3F" w:rsidRDefault="00AE3396" w:rsidP="00AE3396">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“Hey, what’s wrong with bug finding? I’m a tester and my job is to find the bug? “ You might ask</w:t>
      </w:r>
    </w:p>
    <w:p w:rsidR="00AE3396" w:rsidRPr="00EC6C3F" w:rsidRDefault="00AE3396" w:rsidP="00AE3396">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No, nothing wrong with that, it’s just this:</w:t>
      </w:r>
    </w:p>
    <w:p w:rsidR="00AE3396" w:rsidRPr="00EC6C3F" w:rsidRDefault="00AE3396" w:rsidP="00AE3396">
      <w:pPr>
        <w:pStyle w:val="NormalWeb"/>
        <w:shd w:val="clear" w:color="auto" w:fill="FFFFFF"/>
        <w:spacing w:before="0" w:beforeAutospacing="0" w:after="0" w:afterAutospacing="0"/>
        <w:textAlignment w:val="baseline"/>
        <w:rPr>
          <w:rFonts w:ascii="Verdana" w:hAnsi="Verdana" w:cs="Aharoni"/>
          <w:color w:val="1E1E1E"/>
          <w:sz w:val="22"/>
          <w:szCs w:val="22"/>
        </w:rPr>
      </w:pPr>
      <w:r w:rsidRPr="00EC6C3F">
        <w:rPr>
          <w:rStyle w:val="Strong"/>
          <w:rFonts w:ascii="Verdana" w:hAnsi="Verdana" w:cs="Aharoni"/>
          <w:i/>
          <w:iCs/>
          <w:color w:val="1E1E1E"/>
          <w:sz w:val="22"/>
          <w:szCs w:val="22"/>
          <w:bdr w:val="none" w:sz="0" w:space="0" w:color="auto" w:frame="1"/>
        </w:rPr>
        <w:t xml:space="preserve">. . </w:t>
      </w:r>
      <w:r w:rsidR="00EC6C3F" w:rsidRPr="00EC6C3F">
        <w:rPr>
          <w:rStyle w:val="Strong"/>
          <w:rFonts w:ascii="Verdana" w:hAnsi="Verdana" w:cs="Aharoni"/>
          <w:i/>
          <w:iCs/>
          <w:color w:val="1E1E1E"/>
          <w:sz w:val="22"/>
          <w:szCs w:val="22"/>
          <w:bdr w:val="none" w:sz="0" w:space="0" w:color="auto" w:frame="1"/>
        </w:rPr>
        <w:t>. and</w:t>
      </w:r>
      <w:r w:rsidRPr="00EC6C3F">
        <w:rPr>
          <w:rStyle w:val="Strong"/>
          <w:rFonts w:ascii="Verdana" w:hAnsi="Verdana" w:cs="Aharoni"/>
          <w:i/>
          <w:iCs/>
          <w:color w:val="1E1E1E"/>
          <w:sz w:val="22"/>
          <w:szCs w:val="22"/>
          <w:bdr w:val="none" w:sz="0" w:space="0" w:color="auto" w:frame="1"/>
        </w:rPr>
        <w:t xml:space="preserve"> you pay less attention to bug reporting</w:t>
      </w:r>
    </w:p>
    <w:p w:rsidR="00AE3396" w:rsidRPr="00EC6C3F" w:rsidRDefault="00AE3396" w:rsidP="00AE3396">
      <w:pPr>
        <w:shd w:val="clear" w:color="auto" w:fill="FFFFFF"/>
        <w:textAlignment w:val="baseline"/>
        <w:rPr>
          <w:rFonts w:ascii="Verdana" w:hAnsi="Verdana" w:cs="Aharoni"/>
          <w:color w:val="1E1E1E"/>
        </w:rPr>
      </w:pPr>
    </w:p>
    <w:p w:rsidR="00AE3396" w:rsidRPr="00EC6C3F" w:rsidRDefault="00AE3396" w:rsidP="00AE3396">
      <w:pPr>
        <w:pStyle w:val="wp-caption-text"/>
        <w:shd w:val="clear" w:color="auto" w:fill="FFFFFF"/>
        <w:spacing w:before="0" w:beforeAutospacing="0" w:after="0" w:afterAutospacing="0"/>
        <w:ind w:right="107"/>
        <w:jc w:val="center"/>
        <w:textAlignment w:val="baseline"/>
        <w:rPr>
          <w:rFonts w:ascii="Verdana" w:hAnsi="Verdana" w:cs="Aharoni"/>
          <w:i/>
          <w:iCs/>
          <w:color w:val="1E1E1E"/>
          <w:sz w:val="22"/>
          <w:szCs w:val="22"/>
        </w:rPr>
      </w:pPr>
      <w:r w:rsidRPr="00EC6C3F">
        <w:rPr>
          <w:rFonts w:ascii="Verdana" w:hAnsi="Verdana" w:cs="Aharoni"/>
          <w:i/>
          <w:iCs/>
          <w:color w:val="1E1E1E"/>
          <w:sz w:val="22"/>
          <w:szCs w:val="22"/>
        </w:rPr>
        <w:t>Why I have to report bug??</w:t>
      </w:r>
    </w:p>
    <w:p w:rsidR="00AE3396" w:rsidRPr="00EC6C3F" w:rsidRDefault="00AE3396" w:rsidP="00AE3396">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What’s the point if you do testing and find bugs, but you don’t want to report or report them poorly?</w:t>
      </w:r>
    </w:p>
    <w:p w:rsidR="00AE3396" w:rsidRPr="00EC6C3F" w:rsidRDefault="00AE3396" w:rsidP="00AE3396">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It doesn’t sound right, right?</w:t>
      </w:r>
    </w:p>
    <w:p w:rsidR="00AE3396" w:rsidRPr="00EC6C3F" w:rsidRDefault="00AE3396" w:rsidP="00AE3396">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Now, let’s take a few seconds to recall us about the goal of software testing.</w:t>
      </w:r>
    </w:p>
    <w:p w:rsidR="00AE3396" w:rsidRPr="00EC6C3F" w:rsidRDefault="00AE3396" w:rsidP="00AE3396">
      <w:pPr>
        <w:pStyle w:val="NormalWeb"/>
        <w:spacing w:after="0" w:afterAutospacing="0"/>
        <w:textAlignment w:val="baseline"/>
        <w:rPr>
          <w:rFonts w:ascii="Verdana" w:hAnsi="Verdana" w:cs="Aharoni"/>
          <w:b/>
          <w:bCs/>
          <w:i/>
          <w:iCs/>
          <w:color w:val="1E1E1E"/>
          <w:sz w:val="22"/>
          <w:szCs w:val="22"/>
        </w:rPr>
      </w:pPr>
      <w:r w:rsidRPr="00EC6C3F">
        <w:rPr>
          <w:rFonts w:ascii="Verdana" w:hAnsi="Verdana" w:cs="Aharoni"/>
          <w:b/>
          <w:bCs/>
          <w:i/>
          <w:iCs/>
          <w:color w:val="1E1E1E"/>
          <w:sz w:val="22"/>
          <w:szCs w:val="22"/>
        </w:rPr>
        <w:t xml:space="preserve"> “Software testing is an investigation conducted to provide stakeholders with information about the quality of the product or service under test”</w:t>
      </w:r>
    </w:p>
    <w:p w:rsidR="00AE3396" w:rsidRPr="00EC6C3F" w:rsidRDefault="00AE3396" w:rsidP="00AE3396">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Also, from Michael Bolton:</w:t>
      </w:r>
    </w:p>
    <w:p w:rsidR="00AE3396" w:rsidRPr="00EC6C3F" w:rsidRDefault="00AE3396" w:rsidP="00AE3396">
      <w:pPr>
        <w:pStyle w:val="NormalWeb"/>
        <w:spacing w:before="0" w:after="0" w:afterAutospacing="0"/>
        <w:textAlignment w:val="baseline"/>
        <w:rPr>
          <w:rFonts w:ascii="Verdana" w:hAnsi="Verdana" w:cs="Aharoni"/>
          <w:b/>
          <w:bCs/>
          <w:i/>
          <w:iCs/>
          <w:color w:val="1E1E1E"/>
          <w:sz w:val="22"/>
          <w:szCs w:val="22"/>
        </w:rPr>
      </w:pPr>
      <w:r w:rsidRPr="00EC6C3F">
        <w:rPr>
          <w:rFonts w:ascii="Verdana" w:hAnsi="Verdana" w:cs="Aharoni"/>
          <w:b/>
          <w:bCs/>
          <w:i/>
          <w:iCs/>
          <w:color w:val="1E1E1E"/>
          <w:sz w:val="22"/>
          <w:szCs w:val="22"/>
        </w:rPr>
        <w:t>“</w:t>
      </w:r>
      <w:r w:rsidRPr="00EC6C3F">
        <w:rPr>
          <w:rStyle w:val="Strong"/>
          <w:rFonts w:ascii="Verdana" w:hAnsi="Verdana" w:cs="Aharoni"/>
          <w:i/>
          <w:iCs/>
          <w:color w:val="1E1E1E"/>
          <w:sz w:val="22"/>
          <w:szCs w:val="22"/>
          <w:bdr w:val="none" w:sz="0" w:space="0" w:color="auto" w:frame="1"/>
        </w:rPr>
        <w:t>Testing</w:t>
      </w:r>
      <w:r w:rsidRPr="00EC6C3F">
        <w:rPr>
          <w:rFonts w:ascii="Verdana" w:hAnsi="Verdana" w:cs="Aharoni"/>
          <w:b/>
          <w:bCs/>
          <w:i/>
          <w:iCs/>
          <w:color w:val="1E1E1E"/>
          <w:sz w:val="22"/>
          <w:szCs w:val="22"/>
        </w:rPr>
        <w:t xml:space="preserve"> is not quality assurance, but acts in service to it; we supply information to programmers and managers who have the authority to make decisions about the project</w:t>
      </w:r>
    </w:p>
    <w:p w:rsidR="00EC6C3F" w:rsidRPr="00EC6C3F" w:rsidRDefault="00EC6C3F" w:rsidP="00AE3396">
      <w:pPr>
        <w:pStyle w:val="NormalWeb"/>
        <w:spacing w:before="0" w:after="0" w:afterAutospacing="0"/>
        <w:textAlignment w:val="baseline"/>
        <w:rPr>
          <w:rFonts w:ascii="Verdana" w:hAnsi="Verdana" w:cs="Aharoni"/>
          <w:b/>
          <w:bCs/>
          <w:i/>
          <w:iCs/>
          <w:color w:val="1E1E1E"/>
          <w:sz w:val="22"/>
          <w:szCs w:val="22"/>
        </w:rPr>
      </w:pPr>
    </w:p>
    <w:p w:rsidR="00EC6C3F" w:rsidRPr="00EC6C3F" w:rsidRDefault="00EC6C3F" w:rsidP="00EC6C3F">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Who are my customers? In other words, who are my bug report readers?”</w:t>
      </w:r>
    </w:p>
    <w:p w:rsidR="00EC6C3F" w:rsidRPr="00EC6C3F" w:rsidRDefault="00EC6C3F" w:rsidP="00EC6C3F">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lastRenderedPageBreak/>
        <w:t>It depends on the project or the shop you are in. However, more often, the following people need and read your reports:</w:t>
      </w:r>
    </w:p>
    <w:p w:rsidR="00EC6C3F" w:rsidRPr="00EC6C3F" w:rsidRDefault="00EC6C3F" w:rsidP="00EC6C3F">
      <w:pPr>
        <w:numPr>
          <w:ilvl w:val="0"/>
          <w:numId w:val="4"/>
        </w:numPr>
        <w:shd w:val="clear" w:color="auto" w:fill="FFFFFF"/>
        <w:spacing w:after="0" w:line="240" w:lineRule="auto"/>
        <w:ind w:left="0"/>
        <w:textAlignment w:val="baseline"/>
        <w:rPr>
          <w:rFonts w:ascii="Verdana" w:hAnsi="Verdana" w:cs="Aharoni"/>
          <w:color w:val="1E1E1E"/>
        </w:rPr>
      </w:pPr>
      <w:r w:rsidRPr="00EC6C3F">
        <w:rPr>
          <w:rStyle w:val="Strong"/>
          <w:rFonts w:ascii="Verdana" w:hAnsi="Verdana" w:cs="Aharoni"/>
          <w:color w:val="1E1E1E"/>
          <w:bdr w:val="none" w:sz="0" w:space="0" w:color="auto" w:frame="1"/>
        </w:rPr>
        <w:t>Your managers:</w:t>
      </w:r>
      <w:r w:rsidRPr="00EC6C3F">
        <w:rPr>
          <w:rFonts w:ascii="Verdana" w:hAnsi="Verdana" w:cs="Aharoni"/>
          <w:color w:val="1E1E1E"/>
        </w:rPr>
        <w:t> They need your report to have an overview of the status of the system under test so that they can plan the work or make a Go/ No Go decision.</w:t>
      </w:r>
    </w:p>
    <w:p w:rsidR="00EC6C3F" w:rsidRPr="00EC6C3F" w:rsidRDefault="00EC6C3F" w:rsidP="00EC6C3F">
      <w:pPr>
        <w:numPr>
          <w:ilvl w:val="0"/>
          <w:numId w:val="4"/>
        </w:numPr>
        <w:shd w:val="clear" w:color="auto" w:fill="FFFFFF"/>
        <w:spacing w:after="0" w:line="240" w:lineRule="auto"/>
        <w:ind w:left="0"/>
        <w:textAlignment w:val="baseline"/>
        <w:rPr>
          <w:rFonts w:ascii="Verdana" w:hAnsi="Verdana" w:cs="Aharoni"/>
          <w:color w:val="1E1E1E"/>
        </w:rPr>
      </w:pPr>
      <w:r w:rsidRPr="00EC6C3F">
        <w:rPr>
          <w:rStyle w:val="Strong"/>
          <w:rFonts w:ascii="Verdana" w:hAnsi="Verdana" w:cs="Aharoni"/>
          <w:color w:val="1E1E1E"/>
          <w:bdr w:val="none" w:sz="0" w:space="0" w:color="auto" w:frame="1"/>
        </w:rPr>
        <w:t>Your developers:</w:t>
      </w:r>
      <w:r w:rsidRPr="00EC6C3F">
        <w:rPr>
          <w:rFonts w:ascii="Verdana" w:hAnsi="Verdana" w:cs="Aharoni"/>
          <w:color w:val="1E1E1E"/>
        </w:rPr>
        <w:t> Well, developers may not love you guys testers, but they surely need your bug report so that they can fix the problem accordingly.</w:t>
      </w:r>
    </w:p>
    <w:p w:rsidR="00EC6C3F" w:rsidRPr="00EC6C3F" w:rsidRDefault="00EC6C3F" w:rsidP="00EC6C3F">
      <w:pPr>
        <w:numPr>
          <w:ilvl w:val="0"/>
          <w:numId w:val="4"/>
        </w:numPr>
        <w:shd w:val="clear" w:color="auto" w:fill="FFFFFF"/>
        <w:spacing w:after="0" w:line="240" w:lineRule="auto"/>
        <w:ind w:left="0"/>
        <w:textAlignment w:val="baseline"/>
        <w:rPr>
          <w:rFonts w:ascii="Verdana" w:hAnsi="Verdana" w:cs="Aharoni"/>
          <w:color w:val="1E1E1E"/>
        </w:rPr>
      </w:pPr>
      <w:r w:rsidRPr="00EC6C3F">
        <w:rPr>
          <w:rStyle w:val="Strong"/>
          <w:rFonts w:ascii="Verdana" w:hAnsi="Verdana" w:cs="Aharoni"/>
          <w:color w:val="1E1E1E"/>
          <w:bdr w:val="none" w:sz="0" w:space="0" w:color="auto" w:frame="1"/>
        </w:rPr>
        <w:t>Your peers:</w:t>
      </w:r>
      <w:r w:rsidRPr="00EC6C3F">
        <w:rPr>
          <w:rFonts w:ascii="Verdana" w:hAnsi="Verdana" w:cs="Aharoni"/>
          <w:color w:val="1E1E1E"/>
        </w:rPr>
        <w:t> Your peers need your bug information so that they can refer to, search to know more about the system and to avoid duplicate before submitting a bug.</w:t>
      </w:r>
    </w:p>
    <w:p w:rsidR="00EC6C3F" w:rsidRPr="00EC6C3F" w:rsidRDefault="00EC6C3F" w:rsidP="00EC6C3F">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You see? There are many people relying on your bug report to do their job properly.</w:t>
      </w:r>
    </w:p>
    <w:p w:rsidR="00EC6C3F" w:rsidRPr="00EC6C3F" w:rsidRDefault="00EC6C3F" w:rsidP="00EC6C3F">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If you fail to identify who your customers are and why they need your service, you fail to be a tester.</w:t>
      </w:r>
    </w:p>
    <w:p w:rsidR="00EC6C3F" w:rsidRPr="00EC6C3F" w:rsidRDefault="00EC6C3F" w:rsidP="00EC6C3F">
      <w:pPr>
        <w:pStyle w:val="Heading2"/>
        <w:shd w:val="clear" w:color="auto" w:fill="FFFFFF"/>
        <w:spacing w:before="0" w:after="193" w:line="301" w:lineRule="atLeast"/>
        <w:textAlignment w:val="baseline"/>
        <w:rPr>
          <w:rFonts w:ascii="Verdana" w:hAnsi="Verdana" w:cs="Aharoni"/>
          <w:color w:val="1E1E1E"/>
          <w:sz w:val="22"/>
          <w:szCs w:val="22"/>
        </w:rPr>
      </w:pPr>
      <w:r w:rsidRPr="00EC6C3F">
        <w:rPr>
          <w:rFonts w:ascii="Verdana" w:hAnsi="Verdana" w:cs="Aharoni"/>
          <w:color w:val="1E1E1E"/>
          <w:sz w:val="22"/>
          <w:szCs w:val="22"/>
        </w:rPr>
        <w:t>Reason #2: You report the invalid bugs</w:t>
      </w:r>
    </w:p>
    <w:p w:rsidR="00EC6C3F" w:rsidRPr="00EC6C3F" w:rsidRDefault="00EC6C3F" w:rsidP="00EC6C3F">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Tell me if this sounds familiar to you?</w:t>
      </w:r>
    </w:p>
    <w:p w:rsidR="00EC6C3F" w:rsidRPr="00EC6C3F" w:rsidRDefault="00EC6C3F" w:rsidP="00EC6C3F">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You spent hours to find a bug.</w:t>
      </w:r>
    </w:p>
    <w:p w:rsidR="00EC6C3F" w:rsidRPr="00EC6C3F" w:rsidRDefault="00EC6C3F" w:rsidP="00EC6C3F">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You were quite sure that your bug was great.</w:t>
      </w:r>
    </w:p>
    <w:p w:rsidR="00EC6C3F" w:rsidRPr="00EC6C3F" w:rsidRDefault="00EC6C3F" w:rsidP="00EC6C3F">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You opened a bug tracking system and reported it right away.</w:t>
      </w:r>
    </w:p>
    <w:p w:rsidR="00EC6C3F" w:rsidRPr="00EC6C3F" w:rsidRDefault="00EC6C3F" w:rsidP="00EC6C3F">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And then. . .</w:t>
      </w:r>
    </w:p>
    <w:p w:rsidR="00EC6C3F" w:rsidRPr="00EC6C3F" w:rsidRDefault="00EC6C3F" w:rsidP="00EC6C3F">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You bug was coldly rejected as Invalid</w:t>
      </w:r>
    </w:p>
    <w:p w:rsidR="00EC6C3F" w:rsidRPr="00EC6C3F" w:rsidRDefault="00EC6C3F" w:rsidP="00EC6C3F">
      <w:pPr>
        <w:shd w:val="clear" w:color="auto" w:fill="FFFFFF"/>
        <w:spacing w:after="215" w:line="240" w:lineRule="auto"/>
        <w:textAlignment w:val="baseline"/>
        <w:rPr>
          <w:rFonts w:ascii="Verdana" w:eastAsia="Times New Roman" w:hAnsi="Verdana" w:cs="Aharoni"/>
          <w:color w:val="1E1E1E"/>
        </w:rPr>
      </w:pPr>
      <w:r w:rsidRPr="00EC6C3F">
        <w:rPr>
          <w:rFonts w:ascii="Verdana" w:eastAsia="Times New Roman" w:hAnsi="Verdana" w:cs="Aharoni"/>
          <w:color w:val="1E1E1E"/>
        </w:rPr>
        <w:t>Your bug is invalid because:</w:t>
      </w:r>
    </w:p>
    <w:p w:rsidR="00EC6C3F" w:rsidRPr="00EC6C3F" w:rsidRDefault="00EC6C3F" w:rsidP="00EC6C3F">
      <w:pPr>
        <w:numPr>
          <w:ilvl w:val="0"/>
          <w:numId w:val="5"/>
        </w:numPr>
        <w:shd w:val="clear" w:color="auto" w:fill="FFFFFF"/>
        <w:spacing w:after="107" w:line="240" w:lineRule="auto"/>
        <w:ind w:left="0"/>
        <w:textAlignment w:val="baseline"/>
        <w:rPr>
          <w:rFonts w:ascii="Verdana" w:eastAsia="Times New Roman" w:hAnsi="Verdana" w:cs="Aharoni"/>
          <w:color w:val="1E1E1E"/>
        </w:rPr>
      </w:pPr>
      <w:r w:rsidRPr="00EC6C3F">
        <w:rPr>
          <w:rFonts w:ascii="Verdana" w:eastAsia="Times New Roman" w:hAnsi="Verdana" w:cs="Aharoni"/>
          <w:color w:val="1E1E1E"/>
        </w:rPr>
        <w:t>It’s how the system is designed and you assume that’s a bug.</w:t>
      </w:r>
    </w:p>
    <w:p w:rsidR="00EC6C3F" w:rsidRPr="00EC6C3F" w:rsidRDefault="00EC6C3F" w:rsidP="00EC6C3F">
      <w:pPr>
        <w:numPr>
          <w:ilvl w:val="0"/>
          <w:numId w:val="5"/>
        </w:numPr>
        <w:shd w:val="clear" w:color="auto" w:fill="FFFFFF"/>
        <w:spacing w:after="107" w:line="240" w:lineRule="auto"/>
        <w:ind w:left="0"/>
        <w:textAlignment w:val="baseline"/>
        <w:rPr>
          <w:rFonts w:ascii="Verdana" w:eastAsia="Times New Roman" w:hAnsi="Verdana" w:cs="Aharoni"/>
          <w:color w:val="1E1E1E"/>
        </w:rPr>
      </w:pPr>
      <w:r w:rsidRPr="00EC6C3F">
        <w:rPr>
          <w:rFonts w:ascii="Verdana" w:eastAsia="Times New Roman" w:hAnsi="Verdana" w:cs="Aharoni"/>
          <w:color w:val="1E1E1E"/>
        </w:rPr>
        <w:t>It’s a duplicate. Your peer has reported it before.</w:t>
      </w:r>
    </w:p>
    <w:p w:rsidR="00EC6C3F" w:rsidRPr="00EC6C3F" w:rsidRDefault="00EC6C3F" w:rsidP="00EC6C3F">
      <w:pPr>
        <w:shd w:val="clear" w:color="auto" w:fill="FFFFFF"/>
        <w:spacing w:after="215" w:line="240" w:lineRule="auto"/>
        <w:textAlignment w:val="baseline"/>
        <w:rPr>
          <w:rFonts w:ascii="Verdana" w:eastAsia="Times New Roman" w:hAnsi="Verdana" w:cs="Aharoni"/>
          <w:color w:val="1E1E1E"/>
        </w:rPr>
      </w:pPr>
      <w:r w:rsidRPr="00EC6C3F">
        <w:rPr>
          <w:rFonts w:ascii="Verdana" w:eastAsia="Times New Roman" w:hAnsi="Verdana" w:cs="Aharoni"/>
          <w:color w:val="1E1E1E"/>
        </w:rPr>
        <w:t>Needless to say, reporting an invalid bug is totally a waste.</w:t>
      </w:r>
    </w:p>
    <w:p w:rsidR="00EC6C3F" w:rsidRPr="00EC6C3F" w:rsidRDefault="00EC6C3F" w:rsidP="00EC6C3F">
      <w:pPr>
        <w:shd w:val="clear" w:color="auto" w:fill="FFFFFF"/>
        <w:spacing w:after="215" w:line="240" w:lineRule="auto"/>
        <w:textAlignment w:val="baseline"/>
        <w:rPr>
          <w:rFonts w:ascii="Verdana" w:eastAsia="Times New Roman" w:hAnsi="Verdana" w:cs="Aharoni"/>
          <w:color w:val="1E1E1E"/>
        </w:rPr>
      </w:pPr>
      <w:r w:rsidRPr="00EC6C3F">
        <w:rPr>
          <w:rFonts w:ascii="Verdana" w:eastAsia="Times New Roman" w:hAnsi="Verdana" w:cs="Aharoni"/>
          <w:color w:val="1E1E1E"/>
        </w:rPr>
        <w:t>By reporting an invalid bug, you are not only wasting your time but also your manager’s time to review it.</w:t>
      </w:r>
    </w:p>
    <w:p w:rsidR="00EC6C3F" w:rsidRPr="00EC6C3F" w:rsidRDefault="00EC6C3F" w:rsidP="00EC6C3F">
      <w:pPr>
        <w:pStyle w:val="Heading2"/>
        <w:shd w:val="clear" w:color="auto" w:fill="FFFFFF"/>
        <w:spacing w:before="0" w:after="193" w:line="301" w:lineRule="atLeast"/>
        <w:textAlignment w:val="baseline"/>
        <w:rPr>
          <w:rFonts w:ascii="Verdana" w:hAnsi="Verdana" w:cs="Aharoni"/>
          <w:color w:val="1E1E1E"/>
          <w:sz w:val="22"/>
          <w:szCs w:val="22"/>
        </w:rPr>
      </w:pPr>
      <w:r w:rsidRPr="00EC6C3F">
        <w:rPr>
          <w:rFonts w:ascii="Verdana" w:hAnsi="Verdana" w:cs="Aharoni"/>
          <w:color w:val="1E1E1E"/>
          <w:sz w:val="22"/>
          <w:szCs w:val="22"/>
        </w:rPr>
        <w:t>Reason #3: Your bug is unable to be reproduced</w:t>
      </w:r>
    </w:p>
    <w:p w:rsidR="00EC6C3F" w:rsidRPr="00EC6C3F" w:rsidRDefault="00EC6C3F" w:rsidP="00EC6C3F">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I see testers making this mistake a lot.</w:t>
      </w:r>
    </w:p>
    <w:p w:rsidR="00EC6C3F" w:rsidRPr="00EC6C3F" w:rsidRDefault="00EC6C3F" w:rsidP="00EC6C3F">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Your bugs sound great and valid, but the only problem is that:</w:t>
      </w:r>
    </w:p>
    <w:p w:rsidR="00EC6C3F" w:rsidRPr="00EC6C3F" w:rsidRDefault="00EC6C3F" w:rsidP="00EC6C3F">
      <w:pPr>
        <w:pStyle w:val="NormalWeb"/>
        <w:shd w:val="clear" w:color="auto" w:fill="FFFFFF"/>
        <w:spacing w:before="0" w:beforeAutospacing="0" w:after="0" w:afterAutospacing="0"/>
        <w:textAlignment w:val="baseline"/>
        <w:rPr>
          <w:rFonts w:ascii="Verdana" w:hAnsi="Verdana" w:cs="Aharoni"/>
          <w:color w:val="1E1E1E"/>
          <w:sz w:val="22"/>
          <w:szCs w:val="22"/>
        </w:rPr>
      </w:pPr>
      <w:r w:rsidRPr="00EC6C3F">
        <w:rPr>
          <w:rStyle w:val="Strong"/>
          <w:rFonts w:ascii="Verdana" w:hAnsi="Verdana" w:cs="Aharoni"/>
          <w:color w:val="1E1E1E"/>
          <w:sz w:val="22"/>
          <w:szCs w:val="22"/>
          <w:bdr w:val="none" w:sz="0" w:space="0" w:color="auto" w:frame="1"/>
        </w:rPr>
        <w:t>“IT’S UNREPRODUCIBLE”</w:t>
      </w:r>
    </w:p>
    <w:p w:rsidR="00EC6C3F" w:rsidRPr="00EC6C3F" w:rsidRDefault="00EC6C3F" w:rsidP="00EC6C3F">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Why?</w:t>
      </w:r>
    </w:p>
    <w:p w:rsidR="00EC6C3F" w:rsidRPr="00EC6C3F" w:rsidRDefault="00EC6C3F" w:rsidP="00EC6C3F">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Because you might have missed one important step to reproduce the problem.</w:t>
      </w:r>
    </w:p>
    <w:p w:rsidR="00EC6C3F" w:rsidRPr="00EC6C3F" w:rsidRDefault="00EC6C3F" w:rsidP="00EC6C3F">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How can this happen?</w:t>
      </w:r>
    </w:p>
    <w:p w:rsidR="00EC6C3F" w:rsidRPr="00EC6C3F" w:rsidRDefault="00EC6C3F" w:rsidP="00EC6C3F">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lastRenderedPageBreak/>
        <w:t>Chances that you didn’t double check yours steps to reproduce before hitting submit button</w:t>
      </w:r>
    </w:p>
    <w:p w:rsidR="00EC6C3F" w:rsidRPr="00EC6C3F" w:rsidRDefault="00EC6C3F" w:rsidP="00EC6C3F">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Chances that you did double check your steps, but you didn’t follow EXACTLY the steps you wrote. You double checked the steps based on your understanding of the bug and you assumed people having the same understanding as yours.</w:t>
      </w:r>
    </w:p>
    <w:p w:rsidR="00EC6C3F" w:rsidRPr="00EC6C3F" w:rsidRDefault="00EC6C3F" w:rsidP="00EC6C3F">
      <w:pPr>
        <w:pStyle w:val="Heading2"/>
        <w:shd w:val="clear" w:color="auto" w:fill="FFFFFF"/>
        <w:spacing w:before="0" w:after="193" w:line="301" w:lineRule="atLeast"/>
        <w:textAlignment w:val="baseline"/>
        <w:rPr>
          <w:rFonts w:ascii="Verdana" w:hAnsi="Verdana" w:cs="Aharoni"/>
          <w:color w:val="1E1E1E"/>
          <w:sz w:val="22"/>
          <w:szCs w:val="22"/>
        </w:rPr>
      </w:pPr>
      <w:r w:rsidRPr="00EC6C3F">
        <w:rPr>
          <w:rFonts w:ascii="Verdana" w:hAnsi="Verdana" w:cs="Aharoni"/>
          <w:color w:val="1E1E1E"/>
          <w:sz w:val="22"/>
          <w:szCs w:val="22"/>
        </w:rPr>
        <w:t>4 tips to have a quality bug report</w:t>
      </w:r>
    </w:p>
    <w:p w:rsidR="00EC6C3F" w:rsidRPr="00EC6C3F" w:rsidRDefault="00EC6C3F" w:rsidP="00EC6C3F">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“Okay, now I know why my bug report sucks, how can I fix this?”</w:t>
      </w:r>
    </w:p>
    <w:p w:rsidR="00EC6C3F" w:rsidRPr="00EC6C3F" w:rsidRDefault="00EC6C3F" w:rsidP="00EC6C3F">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To fix this, I would suggest focusing on these 4 key things in your bug reporting</w:t>
      </w:r>
    </w:p>
    <w:p w:rsidR="00EC6C3F" w:rsidRPr="00EC6C3F" w:rsidRDefault="00EC6C3F" w:rsidP="00EC6C3F">
      <w:pPr>
        <w:pStyle w:val="Heading3"/>
        <w:shd w:val="clear" w:color="auto" w:fill="FFFFFF"/>
        <w:spacing w:before="0" w:after="193" w:line="258" w:lineRule="atLeast"/>
        <w:textAlignment w:val="baseline"/>
        <w:rPr>
          <w:rFonts w:ascii="Verdana" w:hAnsi="Verdana" w:cs="Aharoni"/>
          <w:color w:val="1E1E1E"/>
        </w:rPr>
      </w:pPr>
      <w:r w:rsidRPr="00EC6C3F">
        <w:rPr>
          <w:rFonts w:ascii="Verdana" w:hAnsi="Verdana" w:cs="Aharoni"/>
          <w:color w:val="1E1E1E"/>
        </w:rPr>
        <w:t>Tip #1: Your summary</w:t>
      </w:r>
    </w:p>
    <w:p w:rsidR="00EC6C3F" w:rsidRPr="00EC6C3F" w:rsidRDefault="00EC6C3F" w:rsidP="00EC6C3F">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Most of customers include your managers, developers, and peers will read the summary the first thing when they review a bug. This is especially true when they have more bugs to review.</w:t>
      </w:r>
    </w:p>
    <w:p w:rsidR="00EC6C3F" w:rsidRPr="00EC6C3F" w:rsidRDefault="00EC6C3F" w:rsidP="00EC6C3F">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The simple reason is that they don’t have enough time to go into details of every bug, so having a short and concise summary will surely help to grab an idea of what the problem is about and how important it is.</w:t>
      </w:r>
    </w:p>
    <w:p w:rsidR="00EC6C3F" w:rsidRPr="00EC6C3F" w:rsidRDefault="00EC6C3F" w:rsidP="00EC6C3F">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You can have a short and concise summary by telling exactly what problem you found and in what condition.</w:t>
      </w:r>
    </w:p>
    <w:p w:rsidR="00EC6C3F" w:rsidRPr="00EC6C3F" w:rsidRDefault="00EC6C3F" w:rsidP="00EC6C3F">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Don’t write your summary like this:</w:t>
      </w:r>
    </w:p>
    <w:p w:rsidR="00EC6C3F" w:rsidRPr="00EC6C3F" w:rsidRDefault="00EC6C3F" w:rsidP="00EC6C3F">
      <w:pPr>
        <w:pStyle w:val="NormalWeb"/>
        <w:shd w:val="clear" w:color="auto" w:fill="FFFFFF"/>
        <w:spacing w:before="0" w:beforeAutospacing="0" w:after="0" w:afterAutospacing="0"/>
        <w:textAlignment w:val="baseline"/>
        <w:rPr>
          <w:rFonts w:ascii="Verdana" w:hAnsi="Verdana" w:cs="Aharoni"/>
          <w:color w:val="1E1E1E"/>
          <w:sz w:val="22"/>
          <w:szCs w:val="22"/>
        </w:rPr>
      </w:pPr>
      <w:r w:rsidRPr="00EC6C3F">
        <w:rPr>
          <w:rStyle w:val="Strong"/>
          <w:rFonts w:ascii="Verdana" w:eastAsiaTheme="majorEastAsia" w:hAnsi="Verdana" w:cs="Aharoni"/>
          <w:color w:val="1E1E1E"/>
          <w:sz w:val="22"/>
          <w:szCs w:val="22"/>
          <w:bdr w:val="none" w:sz="0" w:space="0" w:color="auto" w:frame="1"/>
        </w:rPr>
        <w:t>“System crashes”</w:t>
      </w:r>
    </w:p>
    <w:p w:rsidR="00EC6C3F" w:rsidRPr="00EC6C3F" w:rsidRDefault="00EC6C3F" w:rsidP="00EC6C3F">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Write this instead:</w:t>
      </w:r>
    </w:p>
    <w:p w:rsidR="00EC6C3F" w:rsidRPr="00EC6C3F" w:rsidRDefault="00EC6C3F" w:rsidP="00EC6C3F">
      <w:pPr>
        <w:pStyle w:val="NormalWeb"/>
        <w:shd w:val="clear" w:color="auto" w:fill="FFFFFF"/>
        <w:spacing w:before="0" w:beforeAutospacing="0" w:after="0" w:afterAutospacing="0"/>
        <w:textAlignment w:val="baseline"/>
        <w:rPr>
          <w:rFonts w:ascii="Verdana" w:hAnsi="Verdana" w:cs="Aharoni"/>
          <w:color w:val="1E1E1E"/>
          <w:sz w:val="22"/>
          <w:szCs w:val="22"/>
        </w:rPr>
      </w:pPr>
      <w:r w:rsidRPr="00EC6C3F">
        <w:rPr>
          <w:rStyle w:val="Strong"/>
          <w:rFonts w:ascii="Verdana" w:eastAsiaTheme="majorEastAsia" w:hAnsi="Verdana" w:cs="Aharoni"/>
          <w:color w:val="1E1E1E"/>
          <w:sz w:val="22"/>
          <w:szCs w:val="22"/>
          <w:bdr w:val="none" w:sz="0" w:space="0" w:color="auto" w:frame="1"/>
        </w:rPr>
        <w:t>“System crashes when users login and logout”</w:t>
      </w:r>
    </w:p>
    <w:p w:rsidR="00EC6C3F" w:rsidRPr="00EC6C3F" w:rsidRDefault="00EC6C3F" w:rsidP="00EC6C3F">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Don’t write like this:</w:t>
      </w:r>
    </w:p>
    <w:p w:rsidR="00EC6C3F" w:rsidRPr="00EC6C3F" w:rsidRDefault="00EC6C3F" w:rsidP="00EC6C3F">
      <w:pPr>
        <w:pStyle w:val="NormalWeb"/>
        <w:shd w:val="clear" w:color="auto" w:fill="FFFFFF"/>
        <w:spacing w:before="0" w:beforeAutospacing="0" w:after="0" w:afterAutospacing="0"/>
        <w:textAlignment w:val="baseline"/>
        <w:rPr>
          <w:rFonts w:ascii="Verdana" w:hAnsi="Verdana" w:cs="Aharoni"/>
          <w:color w:val="1E1E1E"/>
          <w:sz w:val="22"/>
          <w:szCs w:val="22"/>
        </w:rPr>
      </w:pPr>
      <w:r w:rsidRPr="00EC6C3F">
        <w:rPr>
          <w:rStyle w:val="Strong"/>
          <w:rFonts w:ascii="Verdana" w:eastAsiaTheme="majorEastAsia" w:hAnsi="Verdana" w:cs="Aharoni"/>
          <w:color w:val="1E1E1E"/>
          <w:sz w:val="22"/>
          <w:szCs w:val="22"/>
          <w:bdr w:val="none" w:sz="0" w:space="0" w:color="auto" w:frame="1"/>
        </w:rPr>
        <w:t>“The Camera does not work properly”</w:t>
      </w:r>
    </w:p>
    <w:p w:rsidR="00EC6C3F" w:rsidRPr="00EC6C3F" w:rsidRDefault="00EC6C3F" w:rsidP="00EC6C3F">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Write this instead:</w:t>
      </w:r>
    </w:p>
    <w:p w:rsidR="00EC6C3F" w:rsidRPr="00EC6C3F" w:rsidRDefault="00EC6C3F" w:rsidP="00EC6C3F">
      <w:pPr>
        <w:pStyle w:val="NormalWeb"/>
        <w:shd w:val="clear" w:color="auto" w:fill="FFFFFF"/>
        <w:spacing w:before="0" w:beforeAutospacing="0" w:after="0" w:afterAutospacing="0"/>
        <w:textAlignment w:val="baseline"/>
        <w:rPr>
          <w:rFonts w:ascii="Verdana" w:hAnsi="Verdana" w:cs="Aharoni"/>
          <w:color w:val="1E1E1E"/>
          <w:sz w:val="22"/>
          <w:szCs w:val="22"/>
        </w:rPr>
      </w:pPr>
      <w:r w:rsidRPr="00EC6C3F">
        <w:rPr>
          <w:rStyle w:val="Strong"/>
          <w:rFonts w:ascii="Verdana" w:eastAsiaTheme="majorEastAsia" w:hAnsi="Verdana" w:cs="Aharoni"/>
          <w:color w:val="1E1E1E"/>
          <w:sz w:val="22"/>
          <w:szCs w:val="22"/>
          <w:bdr w:val="none" w:sz="0" w:space="0" w:color="auto" w:frame="1"/>
        </w:rPr>
        <w:t>“The camera preview is blurred when taking picture in dark room”</w:t>
      </w:r>
    </w:p>
    <w:p w:rsidR="00EC6C3F" w:rsidRPr="00EC6C3F" w:rsidRDefault="00EC6C3F" w:rsidP="00EC6C3F">
      <w:pPr>
        <w:pStyle w:val="NormalWeb"/>
        <w:shd w:val="clear" w:color="auto" w:fill="FFFFFF"/>
        <w:spacing w:before="0" w:beforeAutospacing="0" w:after="215" w:afterAutospacing="0"/>
        <w:textAlignment w:val="baseline"/>
        <w:rPr>
          <w:rFonts w:ascii="Verdana" w:hAnsi="Verdana" w:cs="Aharoni"/>
          <w:color w:val="1E1E1E"/>
          <w:sz w:val="22"/>
          <w:szCs w:val="22"/>
        </w:rPr>
      </w:pPr>
      <w:r w:rsidRPr="00EC6C3F">
        <w:rPr>
          <w:rFonts w:ascii="Verdana" w:hAnsi="Verdana" w:cs="Aharoni"/>
          <w:color w:val="1E1E1E"/>
          <w:sz w:val="22"/>
          <w:szCs w:val="22"/>
        </w:rPr>
        <w:t>I can give more examples, but you got the idea right?</w:t>
      </w:r>
    </w:p>
    <w:p w:rsidR="00EC6C3F" w:rsidRDefault="00EC6C3F" w:rsidP="00AE3396">
      <w:pPr>
        <w:pStyle w:val="NormalWeb"/>
        <w:spacing w:before="0" w:after="0" w:afterAutospacing="0"/>
        <w:textAlignment w:val="baseline"/>
        <w:rPr>
          <w:rFonts w:ascii="Verdana" w:hAnsi="Verdana" w:cs="Aharoni"/>
          <w:b/>
          <w:bCs/>
          <w:i/>
          <w:iCs/>
          <w:color w:val="1E1E1E"/>
          <w:sz w:val="22"/>
          <w:szCs w:val="22"/>
        </w:rPr>
      </w:pPr>
    </w:p>
    <w:p w:rsidR="00EC6C3F" w:rsidRDefault="00EC6C3F" w:rsidP="00AE3396">
      <w:pPr>
        <w:pStyle w:val="NormalWeb"/>
        <w:spacing w:before="0" w:after="0" w:afterAutospacing="0"/>
        <w:textAlignment w:val="baseline"/>
        <w:rPr>
          <w:rFonts w:ascii="Verdana" w:hAnsi="Verdana" w:cs="Aharoni"/>
          <w:b/>
          <w:bCs/>
          <w:i/>
          <w:iCs/>
          <w:color w:val="1E1E1E"/>
          <w:sz w:val="22"/>
          <w:szCs w:val="22"/>
        </w:rPr>
      </w:pPr>
    </w:p>
    <w:p w:rsidR="00EC6C3F" w:rsidRPr="00494C24" w:rsidRDefault="00EC6C3F" w:rsidP="00EC6C3F">
      <w:pPr>
        <w:pStyle w:val="NormalWeb"/>
        <w:shd w:val="clear" w:color="auto" w:fill="FFFFFF"/>
        <w:spacing w:before="0" w:beforeAutospacing="0" w:after="0" w:afterAutospacing="0"/>
        <w:textAlignment w:val="baseline"/>
        <w:rPr>
          <w:bCs/>
          <w:color w:val="1E1E1E"/>
        </w:rPr>
      </w:pPr>
      <w:r w:rsidRPr="00494C24">
        <w:rPr>
          <w:bCs/>
          <w:color w:val="1E1E1E"/>
        </w:rPr>
        <w:t>Smoke Testing: We do smoke test whenever we receive a new build that is relative unstable to ensure that the critical functionalities of the AUT working fine. The idea of this test is to find critical problems as soon as possible and reject the build so that we don’t waste time to test further (the broken build).</w:t>
      </w:r>
    </w:p>
    <w:p w:rsidR="00EC6C3F" w:rsidRPr="00494C24" w:rsidRDefault="00EC6C3F" w:rsidP="00EC6C3F">
      <w:pPr>
        <w:pStyle w:val="NormalWeb"/>
        <w:shd w:val="clear" w:color="auto" w:fill="FFFFFF"/>
        <w:spacing w:before="0" w:beforeAutospacing="0" w:after="0" w:afterAutospacing="0"/>
        <w:textAlignment w:val="baseline"/>
        <w:rPr>
          <w:bCs/>
          <w:color w:val="1E1E1E"/>
        </w:rPr>
      </w:pPr>
      <w:r w:rsidRPr="00494C24">
        <w:rPr>
          <w:bCs/>
          <w:color w:val="1E1E1E"/>
        </w:rPr>
        <w:t>Sanity Testing: We do sanity test whenever we receive a new build that is relative stable to conduct to identify the dependent missing functionalities. In other words, you will validate the major functionalities of the system in a more detailed way.</w:t>
      </w:r>
    </w:p>
    <w:p w:rsidR="00EC6C3F" w:rsidRPr="00494C24" w:rsidRDefault="00EC6C3F" w:rsidP="00EC6C3F">
      <w:pPr>
        <w:pStyle w:val="NormalWeb"/>
        <w:shd w:val="clear" w:color="auto" w:fill="FFFFFF"/>
        <w:spacing w:before="0" w:beforeAutospacing="0" w:after="0" w:afterAutospacing="0"/>
        <w:textAlignment w:val="baseline"/>
        <w:rPr>
          <w:bCs/>
          <w:color w:val="1E1E1E"/>
        </w:rPr>
      </w:pPr>
      <w:r w:rsidRPr="00494C24">
        <w:rPr>
          <w:bCs/>
          <w:color w:val="1E1E1E"/>
        </w:rPr>
        <w:lastRenderedPageBreak/>
        <w:t>Both sanity tests and smoke tests are ways to avoid wasting time and effort by quickly determining whether an application is too flawed to merit any rigorous testing.</w:t>
      </w:r>
    </w:p>
    <w:p w:rsidR="00EC6C3F" w:rsidRPr="00494C24" w:rsidRDefault="00EC6C3F" w:rsidP="00EC6C3F">
      <w:pPr>
        <w:pStyle w:val="NormalWeb"/>
        <w:shd w:val="clear" w:color="auto" w:fill="FFFFFF"/>
        <w:spacing w:before="0" w:beforeAutospacing="0" w:after="0" w:afterAutospacing="0"/>
        <w:textAlignment w:val="baseline"/>
        <w:rPr>
          <w:bCs/>
          <w:color w:val="1E1E1E"/>
        </w:rPr>
      </w:pPr>
      <w:r w:rsidRPr="00494C24">
        <w:rPr>
          <w:bCs/>
          <w:color w:val="1E1E1E"/>
        </w:rPr>
        <w:t>Retesting: We do retesting for a feature/function which had defects (bugs) &amp; those bugs have been fixed recently.</w:t>
      </w:r>
    </w:p>
    <w:p w:rsidR="00EC6C3F" w:rsidRPr="00494C24" w:rsidRDefault="00EC6C3F" w:rsidP="00EC6C3F">
      <w:pPr>
        <w:pStyle w:val="NormalWeb"/>
        <w:shd w:val="clear" w:color="auto" w:fill="FFFFFF"/>
        <w:spacing w:before="0" w:beforeAutospacing="0" w:after="0" w:afterAutospacing="0"/>
        <w:textAlignment w:val="baseline"/>
        <w:rPr>
          <w:bCs/>
          <w:color w:val="1E1E1E"/>
        </w:rPr>
      </w:pPr>
      <w:r w:rsidRPr="00494C24">
        <w:rPr>
          <w:bCs/>
          <w:color w:val="1E1E1E"/>
        </w:rPr>
        <w:t>Regression Testing: We do regression testing for AUT when there are changes including new features / bug fixed to make sure no impact to the current existing functionalities.</w:t>
      </w:r>
    </w:p>
    <w:p w:rsidR="00EC6C3F" w:rsidRPr="00494C24" w:rsidRDefault="00EC6C3F" w:rsidP="00EC6C3F">
      <w:pPr>
        <w:pStyle w:val="NormalWeb"/>
        <w:shd w:val="clear" w:color="auto" w:fill="FFFFFF"/>
        <w:spacing w:before="0" w:beforeAutospacing="0" w:after="0" w:afterAutospacing="0"/>
        <w:textAlignment w:val="baseline"/>
        <w:rPr>
          <w:bCs/>
          <w:color w:val="1E1E1E"/>
        </w:rPr>
      </w:pPr>
      <w:r w:rsidRPr="00494C24">
        <w:rPr>
          <w:bCs/>
          <w:color w:val="1E1E1E"/>
        </w:rPr>
        <w:t>To have better understanding, let me introduce you the table of comparison as below:</w:t>
      </w:r>
    </w:p>
    <w:tbl>
      <w:tblPr>
        <w:tblStyle w:val="TableGrid"/>
        <w:tblW w:w="6168" w:type="dxa"/>
        <w:tblLook w:val="04A0"/>
      </w:tblPr>
      <w:tblGrid>
        <w:gridCol w:w="1624"/>
        <w:gridCol w:w="1438"/>
        <w:gridCol w:w="1640"/>
        <w:gridCol w:w="1466"/>
      </w:tblGrid>
      <w:tr w:rsidR="00EC6C3F" w:rsidRPr="00494C24" w:rsidTr="00EC6C3F">
        <w:tc>
          <w:tcPr>
            <w:tcW w:w="0" w:type="auto"/>
            <w:hideMark/>
          </w:tcPr>
          <w:p w:rsidR="00EC6C3F" w:rsidRPr="00494C24" w:rsidRDefault="00EC6C3F" w:rsidP="00EC6C3F">
            <w:pPr>
              <w:pStyle w:val="NormalWeb"/>
              <w:shd w:val="clear" w:color="auto" w:fill="FFFFFF"/>
              <w:spacing w:before="0" w:beforeAutospacing="0" w:after="0" w:afterAutospacing="0"/>
              <w:textAlignment w:val="baseline"/>
            </w:pPr>
            <w:r w:rsidRPr="00494C24">
              <w:t>Smoke Testing</w:t>
            </w:r>
          </w:p>
        </w:tc>
        <w:tc>
          <w:tcPr>
            <w:tcW w:w="0" w:type="auto"/>
            <w:hideMark/>
          </w:tcPr>
          <w:p w:rsidR="00EC6C3F" w:rsidRPr="00494C24" w:rsidRDefault="00EC6C3F" w:rsidP="00EC6C3F">
            <w:pPr>
              <w:pStyle w:val="NormalWeb"/>
              <w:shd w:val="clear" w:color="auto" w:fill="FFFFFF"/>
              <w:spacing w:before="0" w:beforeAutospacing="0" w:after="0" w:afterAutospacing="0"/>
              <w:textAlignment w:val="baseline"/>
            </w:pPr>
            <w:r w:rsidRPr="00494C24">
              <w:t>Sanity Testing</w:t>
            </w:r>
          </w:p>
        </w:tc>
        <w:tc>
          <w:tcPr>
            <w:tcW w:w="0" w:type="auto"/>
            <w:hideMark/>
          </w:tcPr>
          <w:p w:rsidR="00EC6C3F" w:rsidRPr="00494C24" w:rsidRDefault="00EC6C3F" w:rsidP="00EC6C3F">
            <w:pPr>
              <w:pStyle w:val="NormalWeb"/>
              <w:shd w:val="clear" w:color="auto" w:fill="FFFFFF"/>
              <w:spacing w:before="0" w:beforeAutospacing="0" w:after="0" w:afterAutospacing="0"/>
              <w:textAlignment w:val="baseline"/>
            </w:pPr>
            <w:r w:rsidRPr="00494C24">
              <w:t>Regression Testing</w:t>
            </w:r>
          </w:p>
        </w:tc>
        <w:tc>
          <w:tcPr>
            <w:tcW w:w="0" w:type="auto"/>
            <w:hideMark/>
          </w:tcPr>
          <w:p w:rsidR="00EC6C3F" w:rsidRPr="00494C24" w:rsidRDefault="00EC6C3F" w:rsidP="00EC6C3F">
            <w:pPr>
              <w:pStyle w:val="NormalWeb"/>
              <w:shd w:val="clear" w:color="auto" w:fill="FFFFFF"/>
              <w:spacing w:before="0" w:beforeAutospacing="0" w:after="0" w:afterAutospacing="0"/>
              <w:textAlignment w:val="baseline"/>
            </w:pPr>
            <w:r w:rsidRPr="00494C24">
              <w:t>Re-testing</w:t>
            </w:r>
          </w:p>
        </w:tc>
      </w:tr>
      <w:tr w:rsidR="00EC6C3F" w:rsidRPr="00494C24" w:rsidTr="00EC6C3F">
        <w:tc>
          <w:tcPr>
            <w:tcW w:w="0" w:type="auto"/>
            <w:hideMark/>
          </w:tcPr>
          <w:p w:rsidR="00EC6C3F" w:rsidRPr="00494C24" w:rsidRDefault="00EC6C3F" w:rsidP="00EC6C3F">
            <w:pPr>
              <w:pStyle w:val="NormalWeb"/>
              <w:shd w:val="clear" w:color="auto" w:fill="FFFFFF"/>
              <w:spacing w:before="0" w:beforeAutospacing="0" w:after="0" w:afterAutospacing="0"/>
              <w:textAlignment w:val="baseline"/>
              <w:rPr>
                <w:bCs/>
                <w:color w:val="1E1E1E"/>
              </w:rPr>
            </w:pPr>
            <w:r w:rsidRPr="00494C24">
              <w:rPr>
                <w:bCs/>
                <w:color w:val="1E1E1E"/>
              </w:rPr>
              <w:t>Smoke testing is executed to determine if critical functionalities of AUT are working fine</w:t>
            </w:r>
          </w:p>
        </w:tc>
        <w:tc>
          <w:tcPr>
            <w:tcW w:w="0" w:type="auto"/>
            <w:hideMark/>
          </w:tcPr>
          <w:p w:rsidR="00EC6C3F" w:rsidRPr="00494C24" w:rsidRDefault="00EC6C3F" w:rsidP="00EC6C3F">
            <w:pPr>
              <w:pStyle w:val="NormalWeb"/>
              <w:shd w:val="clear" w:color="auto" w:fill="FFFFFF"/>
              <w:spacing w:before="0" w:beforeAutospacing="0" w:after="0" w:afterAutospacing="0"/>
              <w:textAlignment w:val="baseline"/>
              <w:rPr>
                <w:bCs/>
                <w:color w:val="1E1E1E"/>
              </w:rPr>
            </w:pPr>
            <w:r w:rsidRPr="00494C24">
              <w:rPr>
                <w:bCs/>
                <w:color w:val="1E1E1E"/>
              </w:rPr>
              <w:t>Sanity testing is executed to determine if the section of AUT is still working as design after some minor changes or bug fixes</w:t>
            </w:r>
          </w:p>
        </w:tc>
        <w:tc>
          <w:tcPr>
            <w:tcW w:w="0" w:type="auto"/>
            <w:hideMark/>
          </w:tcPr>
          <w:p w:rsidR="00EC6C3F" w:rsidRPr="00494C24" w:rsidRDefault="00EC6C3F" w:rsidP="00EC6C3F">
            <w:pPr>
              <w:pStyle w:val="NormalWeb"/>
              <w:shd w:val="clear" w:color="auto" w:fill="FFFFFF"/>
              <w:spacing w:before="0" w:beforeAutospacing="0" w:after="0" w:afterAutospacing="0"/>
              <w:textAlignment w:val="baseline"/>
              <w:rPr>
                <w:bCs/>
                <w:color w:val="1E1E1E"/>
              </w:rPr>
            </w:pPr>
            <w:r w:rsidRPr="00494C24">
              <w:rPr>
                <w:bCs/>
                <w:color w:val="1E1E1E"/>
              </w:rPr>
              <w:t>Regression testing is executed to confirm whether a recent program or code change has not adversely affected existing features</w:t>
            </w:r>
          </w:p>
        </w:tc>
        <w:tc>
          <w:tcPr>
            <w:tcW w:w="0" w:type="auto"/>
            <w:hideMark/>
          </w:tcPr>
          <w:p w:rsidR="00EC6C3F" w:rsidRPr="00494C24" w:rsidRDefault="00EC6C3F" w:rsidP="00EC6C3F">
            <w:pPr>
              <w:pStyle w:val="NormalWeb"/>
              <w:shd w:val="clear" w:color="auto" w:fill="FFFFFF"/>
              <w:spacing w:before="0" w:beforeAutospacing="0" w:after="0" w:afterAutospacing="0"/>
              <w:textAlignment w:val="baseline"/>
              <w:rPr>
                <w:bCs/>
                <w:color w:val="1E1E1E"/>
              </w:rPr>
            </w:pPr>
            <w:r w:rsidRPr="00494C24">
              <w:rPr>
                <w:bCs/>
                <w:color w:val="1E1E1E"/>
              </w:rPr>
              <w:t>Retesting is executed to confirm the test cases that failed in the final execution are passing after the defects are fixed</w:t>
            </w:r>
          </w:p>
        </w:tc>
      </w:tr>
      <w:tr w:rsidR="00EC6C3F" w:rsidRPr="00494C24" w:rsidTr="00EC6C3F">
        <w:tc>
          <w:tcPr>
            <w:tcW w:w="0" w:type="auto"/>
            <w:hideMark/>
          </w:tcPr>
          <w:p w:rsidR="00EC6C3F" w:rsidRPr="00494C24" w:rsidRDefault="00EC6C3F" w:rsidP="00EC6C3F">
            <w:pPr>
              <w:pStyle w:val="NormalWeb"/>
              <w:shd w:val="clear" w:color="auto" w:fill="FFFFFF"/>
              <w:spacing w:before="0" w:beforeAutospacing="0" w:after="0" w:afterAutospacing="0"/>
              <w:textAlignment w:val="baseline"/>
              <w:rPr>
                <w:bCs/>
                <w:color w:val="1E1E1E"/>
              </w:rPr>
            </w:pPr>
            <w:r w:rsidRPr="00494C24">
              <w:rPr>
                <w:bCs/>
                <w:color w:val="1E1E1E"/>
              </w:rPr>
              <w:t>The purpose of smoke testing is to verify the "stability" of the system in order to proceed with more rigorous testing</w:t>
            </w:r>
          </w:p>
        </w:tc>
        <w:tc>
          <w:tcPr>
            <w:tcW w:w="0" w:type="auto"/>
            <w:hideMark/>
          </w:tcPr>
          <w:p w:rsidR="00EC6C3F" w:rsidRPr="00494C24" w:rsidRDefault="00EC6C3F" w:rsidP="00EC6C3F">
            <w:pPr>
              <w:pStyle w:val="NormalWeb"/>
              <w:shd w:val="clear" w:color="auto" w:fill="FFFFFF"/>
              <w:spacing w:before="0" w:beforeAutospacing="0" w:after="0" w:afterAutospacing="0"/>
              <w:textAlignment w:val="baseline"/>
              <w:rPr>
                <w:bCs/>
                <w:color w:val="1E1E1E"/>
              </w:rPr>
            </w:pPr>
            <w:r w:rsidRPr="00494C24">
              <w:rPr>
                <w:bCs/>
                <w:color w:val="1E1E1E"/>
              </w:rPr>
              <w:t>The purpose of sanity testing is to verify the "rationality" of the system in order to proceed with more rigorous testing</w:t>
            </w:r>
          </w:p>
        </w:tc>
        <w:tc>
          <w:tcPr>
            <w:tcW w:w="0" w:type="auto"/>
            <w:hideMark/>
          </w:tcPr>
          <w:p w:rsidR="00EC6C3F" w:rsidRPr="00494C24" w:rsidRDefault="00EC6C3F" w:rsidP="00EC6C3F">
            <w:pPr>
              <w:pStyle w:val="NormalWeb"/>
              <w:shd w:val="clear" w:color="auto" w:fill="FFFFFF"/>
              <w:spacing w:before="0" w:beforeAutospacing="0" w:after="0" w:afterAutospacing="0"/>
              <w:textAlignment w:val="baseline"/>
              <w:rPr>
                <w:bCs/>
                <w:color w:val="1E1E1E"/>
              </w:rPr>
            </w:pPr>
            <w:r w:rsidRPr="00494C24">
              <w:rPr>
                <w:bCs/>
                <w:color w:val="1E1E1E"/>
              </w:rPr>
              <w:t>The purpose of regression testing is that new changes should not have any side effects to existing functionalities</w:t>
            </w:r>
          </w:p>
        </w:tc>
        <w:tc>
          <w:tcPr>
            <w:tcW w:w="0" w:type="auto"/>
            <w:hideMark/>
          </w:tcPr>
          <w:p w:rsidR="00EC6C3F" w:rsidRPr="00494C24" w:rsidRDefault="00EC6C3F" w:rsidP="00EC6C3F">
            <w:pPr>
              <w:pStyle w:val="NormalWeb"/>
              <w:shd w:val="clear" w:color="auto" w:fill="FFFFFF"/>
              <w:spacing w:before="0" w:beforeAutospacing="0" w:after="0" w:afterAutospacing="0"/>
              <w:textAlignment w:val="baseline"/>
              <w:rPr>
                <w:bCs/>
                <w:color w:val="1E1E1E"/>
              </w:rPr>
            </w:pPr>
            <w:r w:rsidRPr="00494C24">
              <w:rPr>
                <w:bCs/>
                <w:color w:val="1E1E1E"/>
              </w:rPr>
              <w:t>Re-testing is done on the basis of the defect fixes</w:t>
            </w:r>
          </w:p>
        </w:tc>
      </w:tr>
      <w:tr w:rsidR="00EC6C3F" w:rsidRPr="00494C24" w:rsidTr="00EC6C3F">
        <w:tc>
          <w:tcPr>
            <w:tcW w:w="0" w:type="auto"/>
            <w:hideMark/>
          </w:tcPr>
          <w:p w:rsidR="00EC6C3F" w:rsidRPr="00494C24" w:rsidRDefault="00EC6C3F" w:rsidP="00EC6C3F">
            <w:pPr>
              <w:pStyle w:val="NormalWeb"/>
              <w:shd w:val="clear" w:color="auto" w:fill="FFFFFF"/>
              <w:spacing w:before="0" w:beforeAutospacing="0" w:after="0" w:afterAutospacing="0"/>
              <w:textAlignment w:val="baseline"/>
              <w:rPr>
                <w:bCs/>
                <w:color w:val="1E1E1E"/>
              </w:rPr>
            </w:pPr>
            <w:r w:rsidRPr="00494C24">
              <w:rPr>
                <w:bCs/>
                <w:color w:val="1E1E1E"/>
              </w:rPr>
              <w:t>Defect verification is not the part of smoke testing</w:t>
            </w:r>
          </w:p>
        </w:tc>
        <w:tc>
          <w:tcPr>
            <w:tcW w:w="0" w:type="auto"/>
            <w:hideMark/>
          </w:tcPr>
          <w:p w:rsidR="00EC6C3F" w:rsidRPr="00494C24" w:rsidRDefault="00EC6C3F" w:rsidP="00EC6C3F">
            <w:pPr>
              <w:pStyle w:val="NormalWeb"/>
              <w:shd w:val="clear" w:color="auto" w:fill="FFFFFF"/>
              <w:spacing w:before="0" w:beforeAutospacing="0" w:after="0" w:afterAutospacing="0"/>
              <w:textAlignment w:val="baseline"/>
              <w:rPr>
                <w:bCs/>
                <w:color w:val="1E1E1E"/>
              </w:rPr>
            </w:pPr>
            <w:r w:rsidRPr="00494C24">
              <w:rPr>
                <w:bCs/>
                <w:color w:val="1E1E1E"/>
              </w:rPr>
              <w:t>Defect verification is not the part of sanity testing</w:t>
            </w:r>
          </w:p>
        </w:tc>
        <w:tc>
          <w:tcPr>
            <w:tcW w:w="0" w:type="auto"/>
            <w:hideMark/>
          </w:tcPr>
          <w:p w:rsidR="00EC6C3F" w:rsidRPr="00494C24" w:rsidRDefault="00EC6C3F" w:rsidP="00EC6C3F">
            <w:pPr>
              <w:pStyle w:val="NormalWeb"/>
              <w:shd w:val="clear" w:color="auto" w:fill="FFFFFF"/>
              <w:spacing w:before="0" w:beforeAutospacing="0" w:after="0" w:afterAutospacing="0"/>
              <w:textAlignment w:val="baseline"/>
              <w:rPr>
                <w:bCs/>
                <w:color w:val="1E1E1E"/>
              </w:rPr>
            </w:pPr>
            <w:r w:rsidRPr="00494C24">
              <w:rPr>
                <w:bCs/>
                <w:color w:val="1E1E1E"/>
              </w:rPr>
              <w:t>Defect verification is not the part of regression testing</w:t>
            </w:r>
          </w:p>
        </w:tc>
        <w:tc>
          <w:tcPr>
            <w:tcW w:w="0" w:type="auto"/>
            <w:hideMark/>
          </w:tcPr>
          <w:p w:rsidR="00EC6C3F" w:rsidRPr="00494C24" w:rsidRDefault="00EC6C3F" w:rsidP="00EC6C3F">
            <w:pPr>
              <w:pStyle w:val="NormalWeb"/>
              <w:shd w:val="clear" w:color="auto" w:fill="FFFFFF"/>
              <w:spacing w:before="0" w:beforeAutospacing="0" w:after="0" w:afterAutospacing="0"/>
              <w:textAlignment w:val="baseline"/>
              <w:rPr>
                <w:bCs/>
                <w:color w:val="1E1E1E"/>
              </w:rPr>
            </w:pPr>
            <w:r w:rsidRPr="00494C24">
              <w:rPr>
                <w:bCs/>
                <w:color w:val="1E1E1E"/>
              </w:rPr>
              <w:t>Defect verification is the part of re-testing</w:t>
            </w:r>
          </w:p>
        </w:tc>
      </w:tr>
      <w:tr w:rsidR="00EC6C3F" w:rsidRPr="00494C24" w:rsidTr="00EC6C3F">
        <w:tc>
          <w:tcPr>
            <w:tcW w:w="0" w:type="auto"/>
            <w:hideMark/>
          </w:tcPr>
          <w:p w:rsidR="00EC6C3F" w:rsidRPr="00494C24" w:rsidRDefault="00EC6C3F" w:rsidP="00EC6C3F">
            <w:pPr>
              <w:pStyle w:val="NormalWeb"/>
              <w:shd w:val="clear" w:color="auto" w:fill="FFFFFF"/>
              <w:spacing w:before="0" w:beforeAutospacing="0" w:after="0" w:afterAutospacing="0"/>
              <w:textAlignment w:val="baseline"/>
              <w:rPr>
                <w:bCs/>
                <w:color w:val="1E1E1E"/>
              </w:rPr>
            </w:pPr>
            <w:r w:rsidRPr="00494C24">
              <w:rPr>
                <w:bCs/>
                <w:color w:val="1E1E1E"/>
              </w:rPr>
              <w:t>Smoke testing is executed before regression test</w:t>
            </w:r>
          </w:p>
        </w:tc>
        <w:tc>
          <w:tcPr>
            <w:tcW w:w="0" w:type="auto"/>
            <w:hideMark/>
          </w:tcPr>
          <w:p w:rsidR="00EC6C3F" w:rsidRPr="00494C24" w:rsidRDefault="00EC6C3F" w:rsidP="00EC6C3F">
            <w:pPr>
              <w:pStyle w:val="NormalWeb"/>
              <w:shd w:val="clear" w:color="auto" w:fill="FFFFFF"/>
              <w:spacing w:before="0" w:beforeAutospacing="0" w:after="0" w:afterAutospacing="0"/>
              <w:textAlignment w:val="baseline"/>
              <w:rPr>
                <w:bCs/>
                <w:color w:val="1E1E1E"/>
              </w:rPr>
            </w:pPr>
            <w:r w:rsidRPr="00494C24">
              <w:rPr>
                <w:bCs/>
                <w:color w:val="1E1E1E"/>
              </w:rPr>
              <w:t xml:space="preserve">Sanity testing is executed before regression testing, after </w:t>
            </w:r>
            <w:r w:rsidRPr="00494C24">
              <w:rPr>
                <w:bCs/>
                <w:color w:val="1E1E1E"/>
              </w:rPr>
              <w:lastRenderedPageBreak/>
              <w:t>smoke testing</w:t>
            </w:r>
          </w:p>
        </w:tc>
        <w:tc>
          <w:tcPr>
            <w:tcW w:w="0" w:type="auto"/>
            <w:hideMark/>
          </w:tcPr>
          <w:p w:rsidR="00EC6C3F" w:rsidRPr="00494C24" w:rsidRDefault="00EC6C3F" w:rsidP="00EC6C3F">
            <w:pPr>
              <w:pStyle w:val="NormalWeb"/>
              <w:shd w:val="clear" w:color="auto" w:fill="FFFFFF"/>
              <w:spacing w:before="0" w:beforeAutospacing="0" w:after="0" w:afterAutospacing="0"/>
              <w:textAlignment w:val="baseline"/>
              <w:rPr>
                <w:bCs/>
                <w:color w:val="1E1E1E"/>
              </w:rPr>
            </w:pPr>
            <w:r w:rsidRPr="00494C24">
              <w:rPr>
                <w:bCs/>
                <w:color w:val="1E1E1E"/>
              </w:rPr>
              <w:lastRenderedPageBreak/>
              <w:t xml:space="preserve">Based on the project and availability of resources, regression testing can be </w:t>
            </w:r>
            <w:r w:rsidRPr="00494C24">
              <w:rPr>
                <w:bCs/>
                <w:color w:val="1E1E1E"/>
              </w:rPr>
              <w:lastRenderedPageBreak/>
              <w:t>carried out parallel with Re-testing</w:t>
            </w:r>
          </w:p>
        </w:tc>
        <w:tc>
          <w:tcPr>
            <w:tcW w:w="0" w:type="auto"/>
            <w:hideMark/>
          </w:tcPr>
          <w:p w:rsidR="00EC6C3F" w:rsidRPr="00494C24" w:rsidRDefault="00EC6C3F" w:rsidP="00EC6C3F">
            <w:pPr>
              <w:pStyle w:val="NormalWeb"/>
              <w:shd w:val="clear" w:color="auto" w:fill="FFFFFF"/>
              <w:spacing w:before="0" w:beforeAutospacing="0" w:after="0" w:afterAutospacing="0"/>
              <w:textAlignment w:val="baseline"/>
              <w:rPr>
                <w:bCs/>
                <w:color w:val="1E1E1E"/>
              </w:rPr>
            </w:pPr>
            <w:r w:rsidRPr="00494C24">
              <w:rPr>
                <w:bCs/>
                <w:color w:val="1E1E1E"/>
              </w:rPr>
              <w:lastRenderedPageBreak/>
              <w:t>- Re-testing is done before we start sanity testing</w:t>
            </w:r>
            <w:r w:rsidRPr="00494C24">
              <w:rPr>
                <w:bCs/>
                <w:color w:val="1E1E1E"/>
              </w:rPr>
              <w:br/>
              <w:t xml:space="preserve">- Priority of </w:t>
            </w:r>
            <w:r w:rsidRPr="00494C24">
              <w:rPr>
                <w:bCs/>
                <w:color w:val="1E1E1E"/>
              </w:rPr>
              <w:lastRenderedPageBreak/>
              <w:t>re-testing is also higher than regression testing, so it is carried out before regression testing</w:t>
            </w:r>
          </w:p>
        </w:tc>
      </w:tr>
      <w:tr w:rsidR="00EC6C3F" w:rsidRPr="00494C24" w:rsidTr="00EC6C3F">
        <w:tc>
          <w:tcPr>
            <w:tcW w:w="0" w:type="auto"/>
            <w:hideMark/>
          </w:tcPr>
          <w:p w:rsidR="00EC6C3F" w:rsidRPr="00494C24" w:rsidRDefault="00EC6C3F" w:rsidP="00EC6C3F">
            <w:pPr>
              <w:pStyle w:val="NormalWeb"/>
              <w:shd w:val="clear" w:color="auto" w:fill="FFFFFF"/>
              <w:spacing w:before="0" w:beforeAutospacing="0" w:after="0" w:afterAutospacing="0"/>
              <w:textAlignment w:val="baseline"/>
              <w:rPr>
                <w:bCs/>
                <w:color w:val="1E1E1E"/>
              </w:rPr>
            </w:pPr>
            <w:r w:rsidRPr="00494C24">
              <w:rPr>
                <w:bCs/>
                <w:color w:val="1E1E1E"/>
              </w:rPr>
              <w:lastRenderedPageBreak/>
              <w:t>Smoke test can be excuted manually or automatically</w:t>
            </w:r>
          </w:p>
        </w:tc>
        <w:tc>
          <w:tcPr>
            <w:tcW w:w="0" w:type="auto"/>
            <w:hideMark/>
          </w:tcPr>
          <w:p w:rsidR="00EC6C3F" w:rsidRPr="00494C24" w:rsidRDefault="00EC6C3F" w:rsidP="00EC6C3F">
            <w:pPr>
              <w:pStyle w:val="NormalWeb"/>
              <w:shd w:val="clear" w:color="auto" w:fill="FFFFFF"/>
              <w:spacing w:before="0" w:beforeAutospacing="0" w:after="0" w:afterAutospacing="0"/>
              <w:textAlignment w:val="baseline"/>
              <w:rPr>
                <w:bCs/>
                <w:color w:val="1E1E1E"/>
              </w:rPr>
            </w:pPr>
            <w:r w:rsidRPr="00494C24">
              <w:rPr>
                <w:bCs/>
                <w:color w:val="1E1E1E"/>
              </w:rPr>
              <w:t>Sanity test often is executed manually</w:t>
            </w:r>
          </w:p>
        </w:tc>
        <w:tc>
          <w:tcPr>
            <w:tcW w:w="0" w:type="auto"/>
            <w:hideMark/>
          </w:tcPr>
          <w:p w:rsidR="00EC6C3F" w:rsidRPr="00494C24" w:rsidRDefault="00EC6C3F" w:rsidP="00EC6C3F">
            <w:pPr>
              <w:pStyle w:val="NormalWeb"/>
              <w:shd w:val="clear" w:color="auto" w:fill="FFFFFF"/>
              <w:spacing w:before="0" w:beforeAutospacing="0" w:after="0" w:afterAutospacing="0"/>
              <w:textAlignment w:val="baseline"/>
              <w:rPr>
                <w:bCs/>
                <w:color w:val="1E1E1E"/>
              </w:rPr>
            </w:pPr>
            <w:r w:rsidRPr="00494C24">
              <w:rPr>
                <w:bCs/>
                <w:color w:val="1E1E1E"/>
              </w:rPr>
              <w:t>You can do automation for regression testing, manual testing could be expensive and time consuming</w:t>
            </w:r>
          </w:p>
        </w:tc>
        <w:tc>
          <w:tcPr>
            <w:tcW w:w="0" w:type="auto"/>
            <w:hideMark/>
          </w:tcPr>
          <w:p w:rsidR="00EC6C3F" w:rsidRPr="00494C24" w:rsidRDefault="00EC6C3F" w:rsidP="00EC6C3F">
            <w:pPr>
              <w:pStyle w:val="NormalWeb"/>
              <w:shd w:val="clear" w:color="auto" w:fill="FFFFFF"/>
              <w:spacing w:before="0" w:beforeAutospacing="0" w:after="0" w:afterAutospacing="0"/>
              <w:textAlignment w:val="baseline"/>
              <w:rPr>
                <w:bCs/>
                <w:color w:val="1E1E1E"/>
              </w:rPr>
            </w:pPr>
            <w:r w:rsidRPr="00494C24">
              <w:rPr>
                <w:bCs/>
                <w:color w:val="1E1E1E"/>
              </w:rPr>
              <w:t>You cannot automate the test cases for re-testing</w:t>
            </w:r>
          </w:p>
        </w:tc>
      </w:tr>
      <w:tr w:rsidR="00EC6C3F" w:rsidRPr="00494C24" w:rsidTr="00EC6C3F">
        <w:tc>
          <w:tcPr>
            <w:tcW w:w="0" w:type="auto"/>
            <w:hideMark/>
          </w:tcPr>
          <w:p w:rsidR="00EC6C3F" w:rsidRPr="00494C24" w:rsidRDefault="00EC6C3F" w:rsidP="00EC6C3F">
            <w:pPr>
              <w:pStyle w:val="NormalWeb"/>
              <w:shd w:val="clear" w:color="auto" w:fill="FFFFFF"/>
              <w:spacing w:before="0" w:beforeAutospacing="0" w:after="0" w:afterAutospacing="0"/>
              <w:textAlignment w:val="baseline"/>
              <w:rPr>
                <w:bCs/>
                <w:color w:val="1E1E1E"/>
              </w:rPr>
            </w:pPr>
            <w:r w:rsidRPr="00494C24">
              <w:rPr>
                <w:bCs/>
                <w:color w:val="1E1E1E"/>
              </w:rPr>
              <w:t>Smoke testing is subset of Regression testing</w:t>
            </w:r>
          </w:p>
        </w:tc>
        <w:tc>
          <w:tcPr>
            <w:tcW w:w="0" w:type="auto"/>
            <w:hideMark/>
          </w:tcPr>
          <w:p w:rsidR="00EC6C3F" w:rsidRPr="00494C24" w:rsidRDefault="00EC6C3F" w:rsidP="00EC6C3F">
            <w:pPr>
              <w:pStyle w:val="NormalWeb"/>
              <w:shd w:val="clear" w:color="auto" w:fill="FFFFFF"/>
              <w:spacing w:before="0" w:beforeAutospacing="0" w:after="0" w:afterAutospacing="0"/>
              <w:textAlignment w:val="baseline"/>
              <w:rPr>
                <w:bCs/>
                <w:color w:val="1E1E1E"/>
              </w:rPr>
            </w:pPr>
            <w:r w:rsidRPr="00494C24">
              <w:rPr>
                <w:bCs/>
                <w:color w:val="1E1E1E"/>
              </w:rPr>
              <w:t>Sanity testing is subset of Acceptance testing</w:t>
            </w:r>
          </w:p>
        </w:tc>
        <w:tc>
          <w:tcPr>
            <w:tcW w:w="0" w:type="auto"/>
            <w:hideMark/>
          </w:tcPr>
          <w:p w:rsidR="00EC6C3F" w:rsidRPr="00494C24" w:rsidRDefault="00EC6C3F" w:rsidP="00EC6C3F">
            <w:pPr>
              <w:pStyle w:val="NormalWeb"/>
              <w:shd w:val="clear" w:color="auto" w:fill="FFFFFF"/>
              <w:spacing w:before="0" w:beforeAutospacing="0" w:after="0" w:afterAutospacing="0"/>
              <w:textAlignment w:val="baseline"/>
              <w:rPr>
                <w:bCs/>
                <w:color w:val="1E1E1E"/>
              </w:rPr>
            </w:pPr>
            <w:r w:rsidRPr="00494C24">
              <w:rPr>
                <w:bCs/>
                <w:color w:val="1E1E1E"/>
              </w:rPr>
              <w:t>Regression testing is only done when there is any modification or changes become mandatory in existing project</w:t>
            </w:r>
          </w:p>
        </w:tc>
        <w:tc>
          <w:tcPr>
            <w:tcW w:w="0" w:type="auto"/>
            <w:hideMark/>
          </w:tcPr>
          <w:p w:rsidR="00EC6C3F" w:rsidRPr="00494C24" w:rsidRDefault="00EC6C3F" w:rsidP="00EC6C3F">
            <w:pPr>
              <w:pStyle w:val="NormalWeb"/>
              <w:shd w:val="clear" w:color="auto" w:fill="FFFFFF"/>
              <w:spacing w:before="0" w:beforeAutospacing="0" w:after="0" w:afterAutospacing="0"/>
              <w:textAlignment w:val="baseline"/>
              <w:rPr>
                <w:bCs/>
                <w:color w:val="1E1E1E"/>
              </w:rPr>
            </w:pPr>
            <w:r w:rsidRPr="00494C24">
              <w:rPr>
                <w:bCs/>
                <w:color w:val="1E1E1E"/>
              </w:rPr>
              <w:t>Re-testing executes a defect with same data and the same environment with different inputs with new build</w:t>
            </w:r>
          </w:p>
        </w:tc>
      </w:tr>
      <w:tr w:rsidR="00EC6C3F" w:rsidRPr="00494C24" w:rsidTr="00EC6C3F">
        <w:tc>
          <w:tcPr>
            <w:tcW w:w="0" w:type="auto"/>
            <w:hideMark/>
          </w:tcPr>
          <w:p w:rsidR="00EC6C3F" w:rsidRPr="00494C24" w:rsidRDefault="00EC6C3F" w:rsidP="00EC6C3F">
            <w:pPr>
              <w:pStyle w:val="NormalWeb"/>
              <w:shd w:val="clear" w:color="auto" w:fill="FFFFFF"/>
              <w:spacing w:before="0" w:beforeAutospacing="0" w:after="0" w:afterAutospacing="0"/>
              <w:textAlignment w:val="baseline"/>
              <w:rPr>
                <w:bCs/>
                <w:color w:val="1E1E1E"/>
              </w:rPr>
            </w:pPr>
            <w:r w:rsidRPr="00494C24">
              <w:rPr>
                <w:bCs/>
                <w:color w:val="1E1E1E"/>
              </w:rPr>
              <w:t>Test cases of smoke test are part of regression testing, only cover critical functionalities</w:t>
            </w:r>
          </w:p>
        </w:tc>
        <w:tc>
          <w:tcPr>
            <w:tcW w:w="0" w:type="auto"/>
            <w:hideMark/>
          </w:tcPr>
          <w:p w:rsidR="00EC6C3F" w:rsidRPr="00494C24" w:rsidRDefault="00EC6C3F" w:rsidP="00EC6C3F">
            <w:pPr>
              <w:pStyle w:val="NormalWeb"/>
              <w:shd w:val="clear" w:color="auto" w:fill="FFFFFF"/>
              <w:spacing w:before="0" w:beforeAutospacing="0" w:after="0" w:afterAutospacing="0"/>
              <w:textAlignment w:val="baseline"/>
              <w:rPr>
                <w:bCs/>
                <w:color w:val="1E1E1E"/>
              </w:rPr>
            </w:pPr>
            <w:r w:rsidRPr="00494C24">
              <w:rPr>
                <w:bCs/>
                <w:color w:val="1E1E1E"/>
              </w:rPr>
              <w:t>Sanity Test can be performed without test cases but domain knowledge is required</w:t>
            </w:r>
          </w:p>
        </w:tc>
        <w:tc>
          <w:tcPr>
            <w:tcW w:w="0" w:type="auto"/>
            <w:hideMark/>
          </w:tcPr>
          <w:p w:rsidR="00EC6C3F" w:rsidRPr="00494C24" w:rsidRDefault="00EC6C3F" w:rsidP="00EC6C3F">
            <w:pPr>
              <w:pStyle w:val="NormalWeb"/>
              <w:shd w:val="clear" w:color="auto" w:fill="FFFFFF"/>
              <w:spacing w:before="0" w:beforeAutospacing="0" w:after="0" w:afterAutospacing="0"/>
              <w:textAlignment w:val="baseline"/>
              <w:rPr>
                <w:bCs/>
                <w:color w:val="1E1E1E"/>
              </w:rPr>
            </w:pPr>
            <w:r w:rsidRPr="00494C24">
              <w:rPr>
                <w:bCs/>
                <w:color w:val="1E1E1E"/>
              </w:rPr>
              <w:t>Test cases for regression testing can be obtained from the functional specification, user tutorials and manuals, and defect reports in regards to corrected problems</w:t>
            </w:r>
          </w:p>
        </w:tc>
        <w:tc>
          <w:tcPr>
            <w:tcW w:w="0" w:type="auto"/>
            <w:hideMark/>
          </w:tcPr>
          <w:p w:rsidR="00EC6C3F" w:rsidRPr="00494C24" w:rsidRDefault="00EC6C3F" w:rsidP="00EC6C3F">
            <w:pPr>
              <w:pStyle w:val="NormalWeb"/>
              <w:shd w:val="clear" w:color="auto" w:fill="FFFFFF"/>
              <w:spacing w:before="0" w:beforeAutospacing="0" w:after="0" w:afterAutospacing="0"/>
              <w:textAlignment w:val="baseline"/>
              <w:rPr>
                <w:bCs/>
                <w:color w:val="1E1E1E"/>
              </w:rPr>
            </w:pPr>
            <w:r w:rsidRPr="00494C24">
              <w:rPr>
                <w:bCs/>
                <w:color w:val="1E1E1E"/>
              </w:rPr>
              <w:t>Test cases for re-testing can be re-used from previous executed test cases</w:t>
            </w:r>
          </w:p>
        </w:tc>
      </w:tr>
    </w:tbl>
    <w:p w:rsidR="00EC6C3F" w:rsidRDefault="00EC6C3F" w:rsidP="00EC6C3F">
      <w:pPr>
        <w:pStyle w:val="NormalWeb"/>
        <w:shd w:val="clear" w:color="auto" w:fill="FFFFFF"/>
        <w:spacing w:before="0" w:beforeAutospacing="0" w:after="0" w:afterAutospacing="0"/>
        <w:textAlignment w:val="baseline"/>
        <w:rPr>
          <w:rStyle w:val="Strong"/>
          <w:rFonts w:eastAsiaTheme="majorEastAsia"/>
          <w:b w:val="0"/>
          <w:bCs w:val="0"/>
          <w:bdr w:val="none" w:sz="0" w:space="0" w:color="auto" w:frame="1"/>
        </w:rPr>
      </w:pPr>
    </w:p>
    <w:p w:rsidR="00494C24" w:rsidRPr="00494C24" w:rsidRDefault="00494C24" w:rsidP="00EC6C3F">
      <w:pPr>
        <w:pStyle w:val="NormalWeb"/>
        <w:shd w:val="clear" w:color="auto" w:fill="FFFFFF"/>
        <w:spacing w:before="0" w:beforeAutospacing="0" w:after="0" w:afterAutospacing="0"/>
        <w:textAlignment w:val="baseline"/>
        <w:rPr>
          <w:rStyle w:val="Strong"/>
          <w:rFonts w:eastAsiaTheme="majorEastAsia"/>
          <w:b w:val="0"/>
          <w:bCs w:val="0"/>
          <w:sz w:val="40"/>
          <w:szCs w:val="40"/>
          <w:bdr w:val="none" w:sz="0" w:space="0" w:color="auto" w:frame="1"/>
        </w:rPr>
      </w:pPr>
      <w:r w:rsidRPr="00494C24">
        <w:rPr>
          <w:rFonts w:ascii="Helvetica" w:hAnsi="Helvetica"/>
          <w:color w:val="3B5A9A"/>
          <w:sz w:val="40"/>
          <w:szCs w:val="40"/>
          <w:shd w:val="clear" w:color="auto" w:fill="FFFFFF"/>
        </w:rPr>
        <w:t>Tell me about your daily activities as a test engineer.</w:t>
      </w:r>
    </w:p>
    <w:p w:rsidR="00494C24" w:rsidRDefault="00494C24" w:rsidP="00EC6C3F">
      <w:pPr>
        <w:pStyle w:val="NormalWeb"/>
        <w:shd w:val="clear" w:color="auto" w:fill="FFFFFF"/>
        <w:spacing w:before="0" w:beforeAutospacing="0" w:after="0" w:afterAutospacing="0"/>
        <w:textAlignment w:val="baseline"/>
        <w:rPr>
          <w:rStyle w:val="Strong"/>
          <w:rFonts w:eastAsiaTheme="majorEastAsia"/>
          <w:b w:val="0"/>
          <w:bCs w:val="0"/>
          <w:bdr w:val="none" w:sz="0" w:space="0" w:color="auto" w:frame="1"/>
        </w:rPr>
      </w:pPr>
    </w:p>
    <w:p w:rsidR="00494C24" w:rsidRPr="004C6BD0" w:rsidRDefault="00494C24" w:rsidP="00EC6C3F">
      <w:pPr>
        <w:pStyle w:val="NormalWeb"/>
        <w:shd w:val="clear" w:color="auto" w:fill="FFFFFF"/>
        <w:spacing w:before="0" w:beforeAutospacing="0" w:after="0" w:afterAutospacing="0"/>
        <w:textAlignment w:val="baseline"/>
        <w:rPr>
          <w:rStyle w:val="Strong"/>
          <w:rFonts w:ascii="Verdana" w:eastAsiaTheme="majorEastAsia" w:hAnsi="Verdana" w:cs="Aharoni"/>
          <w:b w:val="0"/>
          <w:bCs w:val="0"/>
          <w:bdr w:val="none" w:sz="0" w:space="0" w:color="auto" w:frame="1"/>
        </w:rPr>
      </w:pPr>
      <w:r w:rsidRPr="004C6BD0">
        <w:rPr>
          <w:rFonts w:ascii="Verdana" w:hAnsi="Verdana" w:cs="Aharoni"/>
          <w:color w:val="333333"/>
          <w:sz w:val="21"/>
          <w:szCs w:val="21"/>
          <w:shd w:val="clear" w:color="auto" w:fill="FFFFFF"/>
        </w:rPr>
        <w:lastRenderedPageBreak/>
        <w:t>1)</w:t>
      </w:r>
      <w:r w:rsidR="004C6BD0" w:rsidRPr="004C6BD0">
        <w:rPr>
          <w:rFonts w:ascii="Verdana" w:hAnsi="Verdana" w:cs="Aharoni"/>
          <w:color w:val="333333"/>
          <w:sz w:val="21"/>
          <w:szCs w:val="21"/>
          <w:shd w:val="clear" w:color="auto" w:fill="FFFFFF"/>
        </w:rPr>
        <w:t>understanding</w:t>
      </w:r>
      <w:r w:rsidRPr="004C6BD0">
        <w:rPr>
          <w:rFonts w:ascii="Verdana" w:hAnsi="Verdana" w:cs="Aharoni"/>
          <w:color w:val="333333"/>
          <w:sz w:val="21"/>
          <w:szCs w:val="21"/>
          <w:shd w:val="clear" w:color="auto" w:fill="FFFFFF"/>
        </w:rPr>
        <w:t xml:space="preserve"> the frs/brs doc and use cases</w:t>
      </w:r>
      <w:r w:rsidRPr="004C6BD0">
        <w:rPr>
          <w:rFonts w:ascii="Verdana" w:hAnsi="Verdana" w:cs="Aharoni"/>
          <w:color w:val="333333"/>
          <w:sz w:val="21"/>
          <w:szCs w:val="21"/>
        </w:rPr>
        <w:br/>
      </w:r>
      <w:r w:rsidRPr="004C6BD0">
        <w:rPr>
          <w:rFonts w:ascii="Verdana" w:hAnsi="Verdana" w:cs="Aharoni"/>
          <w:color w:val="333333"/>
          <w:sz w:val="21"/>
          <w:szCs w:val="21"/>
          <w:shd w:val="clear" w:color="auto" w:fill="FFFFFF"/>
        </w:rPr>
        <w:t xml:space="preserve">2)if any ambiguity is there in </w:t>
      </w:r>
      <w:r w:rsidR="004C6BD0" w:rsidRPr="004C6BD0">
        <w:rPr>
          <w:rFonts w:ascii="Verdana" w:hAnsi="Verdana" w:cs="Aharoni"/>
          <w:color w:val="333333"/>
          <w:sz w:val="21"/>
          <w:szCs w:val="21"/>
          <w:shd w:val="clear" w:color="auto" w:fill="FFFFFF"/>
        </w:rPr>
        <w:t>requirement</w:t>
      </w:r>
      <w:r w:rsidRPr="004C6BD0">
        <w:rPr>
          <w:rFonts w:ascii="Verdana" w:hAnsi="Verdana" w:cs="Aharoni"/>
          <w:color w:val="333333"/>
          <w:sz w:val="21"/>
          <w:szCs w:val="21"/>
          <w:shd w:val="clear" w:color="auto" w:fill="FFFFFF"/>
        </w:rPr>
        <w:t xml:space="preserve"> report to team lead /Business analyst</w:t>
      </w:r>
      <w:r w:rsidRPr="004C6BD0">
        <w:rPr>
          <w:rFonts w:ascii="Verdana" w:hAnsi="Verdana" w:cs="Aharoni"/>
          <w:color w:val="333333"/>
          <w:sz w:val="21"/>
          <w:szCs w:val="21"/>
        </w:rPr>
        <w:br/>
      </w:r>
      <w:r w:rsidRPr="004C6BD0">
        <w:rPr>
          <w:rFonts w:ascii="Verdana" w:hAnsi="Verdana" w:cs="Aharoni"/>
          <w:color w:val="333333"/>
          <w:sz w:val="21"/>
          <w:szCs w:val="21"/>
          <w:shd w:val="clear" w:color="auto" w:fill="FFFFFF"/>
        </w:rPr>
        <w:t>3)after getting the clarification identify the test scenario and prepare the test scenarios document</w:t>
      </w:r>
      <w:r w:rsidRPr="004C6BD0">
        <w:rPr>
          <w:rFonts w:ascii="Verdana" w:hAnsi="Verdana" w:cs="Aharoni"/>
          <w:color w:val="333333"/>
          <w:sz w:val="21"/>
          <w:szCs w:val="21"/>
        </w:rPr>
        <w:br/>
      </w:r>
      <w:r w:rsidRPr="004C6BD0">
        <w:rPr>
          <w:rFonts w:ascii="Verdana" w:hAnsi="Verdana" w:cs="Aharoni"/>
          <w:color w:val="333333"/>
          <w:sz w:val="21"/>
          <w:szCs w:val="21"/>
          <w:shd w:val="clear" w:color="auto" w:fill="FFFFFF"/>
        </w:rPr>
        <w:t xml:space="preserve">4)prepare the GUI test case </w:t>
      </w:r>
      <w:r w:rsidR="004C6BD0" w:rsidRPr="004C6BD0">
        <w:rPr>
          <w:rFonts w:ascii="Verdana" w:hAnsi="Verdana" w:cs="Aharoni"/>
          <w:color w:val="333333"/>
          <w:sz w:val="21"/>
          <w:szCs w:val="21"/>
          <w:shd w:val="clear" w:color="auto" w:fill="FFFFFF"/>
        </w:rPr>
        <w:t>document</w:t>
      </w:r>
      <w:r w:rsidRPr="004C6BD0">
        <w:rPr>
          <w:rFonts w:ascii="Verdana" w:hAnsi="Verdana" w:cs="Aharoni"/>
          <w:color w:val="333333"/>
          <w:sz w:val="21"/>
          <w:szCs w:val="21"/>
        </w:rPr>
        <w:br/>
      </w:r>
      <w:r w:rsidRPr="004C6BD0">
        <w:rPr>
          <w:rFonts w:ascii="Verdana" w:hAnsi="Verdana" w:cs="Aharoni"/>
          <w:color w:val="333333"/>
          <w:sz w:val="21"/>
          <w:szCs w:val="21"/>
          <w:shd w:val="clear" w:color="auto" w:fill="FFFFFF"/>
        </w:rPr>
        <w:t xml:space="preserve">5)write the GUI test cases in </w:t>
      </w:r>
      <w:r w:rsidR="004C6BD0" w:rsidRPr="004C6BD0">
        <w:rPr>
          <w:rFonts w:ascii="Verdana" w:hAnsi="Verdana" w:cs="Aharoni"/>
          <w:color w:val="333333"/>
          <w:sz w:val="21"/>
          <w:szCs w:val="21"/>
          <w:shd w:val="clear" w:color="auto" w:fill="FFFFFF"/>
        </w:rPr>
        <w:t>excel</w:t>
      </w:r>
      <w:r w:rsidRPr="004C6BD0">
        <w:rPr>
          <w:rFonts w:ascii="Verdana" w:hAnsi="Verdana" w:cs="Aharoni"/>
          <w:color w:val="333333"/>
          <w:sz w:val="21"/>
          <w:szCs w:val="21"/>
          <w:shd w:val="clear" w:color="auto" w:fill="FFFFFF"/>
        </w:rPr>
        <w:t xml:space="preserve"> sheel</w:t>
      </w:r>
      <w:r w:rsidRPr="004C6BD0">
        <w:rPr>
          <w:rFonts w:ascii="Verdana" w:hAnsi="Verdana" w:cs="Aharoni"/>
          <w:color w:val="333333"/>
          <w:sz w:val="21"/>
          <w:szCs w:val="21"/>
        </w:rPr>
        <w:br/>
      </w:r>
      <w:r w:rsidRPr="004C6BD0">
        <w:rPr>
          <w:rFonts w:ascii="Verdana" w:hAnsi="Verdana" w:cs="Aharoni"/>
          <w:color w:val="333333"/>
          <w:sz w:val="21"/>
          <w:szCs w:val="21"/>
          <w:shd w:val="clear" w:color="auto" w:fill="FFFFFF"/>
        </w:rPr>
        <w:t>6)Build is ready for testing we need to do the sanity testing whether forther testing build is stable or not</w:t>
      </w:r>
      <w:r w:rsidRPr="004C6BD0">
        <w:rPr>
          <w:rFonts w:ascii="Verdana" w:hAnsi="Verdana" w:cs="Aharoni"/>
          <w:color w:val="333333"/>
          <w:sz w:val="21"/>
          <w:szCs w:val="21"/>
        </w:rPr>
        <w:br/>
      </w:r>
      <w:r w:rsidRPr="004C6BD0">
        <w:rPr>
          <w:rFonts w:ascii="Verdana" w:hAnsi="Verdana" w:cs="Aharoni"/>
          <w:color w:val="333333"/>
          <w:sz w:val="21"/>
          <w:szCs w:val="21"/>
          <w:shd w:val="clear" w:color="auto" w:fill="FFFFFF"/>
        </w:rPr>
        <w:t xml:space="preserve">7)perform the functional testing with the positive and </w:t>
      </w:r>
      <w:r w:rsidR="004C6BD0" w:rsidRPr="004C6BD0">
        <w:rPr>
          <w:rFonts w:ascii="Verdana" w:hAnsi="Verdana" w:cs="Aharoni"/>
          <w:color w:val="333333"/>
          <w:sz w:val="21"/>
          <w:szCs w:val="21"/>
          <w:shd w:val="clear" w:color="auto" w:fill="FFFFFF"/>
        </w:rPr>
        <w:t>negative</w:t>
      </w:r>
      <w:r w:rsidRPr="004C6BD0">
        <w:rPr>
          <w:rFonts w:ascii="Verdana" w:hAnsi="Verdana" w:cs="Aharoni"/>
          <w:color w:val="333333"/>
          <w:sz w:val="21"/>
          <w:szCs w:val="21"/>
          <w:shd w:val="clear" w:color="auto" w:fill="FFFFFF"/>
        </w:rPr>
        <w:t xml:space="preserve"> inputs</w:t>
      </w:r>
      <w:r w:rsidRPr="004C6BD0">
        <w:rPr>
          <w:rFonts w:ascii="Verdana" w:hAnsi="Verdana" w:cs="Aharoni"/>
          <w:color w:val="333333"/>
          <w:sz w:val="21"/>
          <w:szCs w:val="21"/>
        </w:rPr>
        <w:br/>
      </w:r>
      <w:r w:rsidRPr="004C6BD0">
        <w:rPr>
          <w:rFonts w:ascii="Verdana" w:hAnsi="Verdana" w:cs="Aharoni"/>
          <w:color w:val="333333"/>
          <w:sz w:val="21"/>
          <w:szCs w:val="21"/>
          <w:shd w:val="clear" w:color="auto" w:fill="FFFFFF"/>
        </w:rPr>
        <w:t>8)if any defect are identified the report/assign to developer</w:t>
      </w:r>
      <w:r w:rsidRPr="004C6BD0">
        <w:rPr>
          <w:rFonts w:ascii="Verdana" w:hAnsi="Verdana" w:cs="Aharoni"/>
          <w:color w:val="333333"/>
          <w:sz w:val="21"/>
          <w:szCs w:val="21"/>
        </w:rPr>
        <w:br/>
      </w:r>
      <w:r w:rsidRPr="004C6BD0">
        <w:rPr>
          <w:rFonts w:ascii="Verdana" w:hAnsi="Verdana" w:cs="Aharoni"/>
          <w:color w:val="333333"/>
          <w:sz w:val="21"/>
          <w:szCs w:val="21"/>
          <w:shd w:val="clear" w:color="auto" w:fill="FFFFFF"/>
        </w:rPr>
        <w:t xml:space="preserve">9)after fixing the defect retest the same </w:t>
      </w:r>
      <w:r w:rsidR="004C6BD0" w:rsidRPr="004C6BD0">
        <w:rPr>
          <w:rFonts w:ascii="Verdana" w:hAnsi="Verdana" w:cs="Aharoni"/>
          <w:color w:val="333333"/>
          <w:sz w:val="21"/>
          <w:szCs w:val="21"/>
          <w:shd w:val="clear" w:color="auto" w:fill="FFFFFF"/>
        </w:rPr>
        <w:t>component</w:t>
      </w:r>
      <w:r w:rsidRPr="004C6BD0">
        <w:rPr>
          <w:rFonts w:ascii="Verdana" w:hAnsi="Verdana" w:cs="Aharoni"/>
          <w:color w:val="333333"/>
          <w:sz w:val="21"/>
          <w:szCs w:val="21"/>
          <w:shd w:val="clear" w:color="auto" w:fill="FFFFFF"/>
        </w:rPr>
        <w:t>/build</w:t>
      </w:r>
      <w:r w:rsidRPr="004C6BD0">
        <w:rPr>
          <w:rFonts w:ascii="Verdana" w:hAnsi="Verdana" w:cs="Aharoni"/>
          <w:color w:val="333333"/>
          <w:sz w:val="21"/>
          <w:szCs w:val="21"/>
        </w:rPr>
        <w:br/>
      </w:r>
      <w:r w:rsidRPr="004C6BD0">
        <w:rPr>
          <w:rFonts w:ascii="Verdana" w:hAnsi="Verdana" w:cs="Aharoni"/>
          <w:color w:val="333333"/>
          <w:sz w:val="21"/>
          <w:szCs w:val="21"/>
          <w:shd w:val="clear" w:color="auto" w:fill="FFFFFF"/>
        </w:rPr>
        <w:t>10)perform the regression testing</w:t>
      </w:r>
      <w:r w:rsidRPr="004C6BD0">
        <w:rPr>
          <w:rFonts w:ascii="Verdana" w:hAnsi="Verdana" w:cs="Aharoni"/>
          <w:color w:val="333333"/>
          <w:sz w:val="21"/>
          <w:szCs w:val="21"/>
        </w:rPr>
        <w:br/>
      </w:r>
      <w:r w:rsidRPr="004C6BD0">
        <w:rPr>
          <w:rFonts w:ascii="Verdana" w:hAnsi="Verdana" w:cs="Aharoni"/>
          <w:color w:val="333333"/>
          <w:sz w:val="21"/>
          <w:szCs w:val="21"/>
          <w:shd w:val="clear" w:color="auto" w:fill="FFFFFF"/>
        </w:rPr>
        <w:t xml:space="preserve">11)perform the compatability testing as per the </w:t>
      </w:r>
      <w:r w:rsidR="004C6BD0" w:rsidRPr="004C6BD0">
        <w:rPr>
          <w:rFonts w:ascii="Verdana" w:hAnsi="Verdana" w:cs="Aharoni"/>
          <w:color w:val="333333"/>
          <w:sz w:val="21"/>
          <w:szCs w:val="21"/>
          <w:shd w:val="clear" w:color="auto" w:fill="FFFFFF"/>
        </w:rPr>
        <w:t>requirement</w:t>
      </w:r>
      <w:r w:rsidRPr="004C6BD0">
        <w:rPr>
          <w:rFonts w:ascii="Verdana" w:hAnsi="Verdana" w:cs="Aharoni"/>
          <w:color w:val="333333"/>
          <w:sz w:val="21"/>
          <w:szCs w:val="21"/>
        </w:rPr>
        <w:br/>
      </w:r>
      <w:r w:rsidRPr="004C6BD0">
        <w:rPr>
          <w:rFonts w:ascii="Verdana" w:hAnsi="Verdana" w:cs="Aharoni"/>
          <w:color w:val="333333"/>
          <w:sz w:val="21"/>
          <w:szCs w:val="21"/>
          <w:shd w:val="clear" w:color="auto" w:fill="FFFFFF"/>
        </w:rPr>
        <w:t>12)generate the test report and send to the Lead/PM</w:t>
      </w:r>
    </w:p>
    <w:sectPr w:rsidR="00494C24" w:rsidRPr="004C6BD0" w:rsidSect="006500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haroni">
    <w:panose1 w:val="02010803020104030203"/>
    <w:charset w:val="B1"/>
    <w:family w:val="auto"/>
    <w:pitch w:val="variable"/>
    <w:sig w:usb0="00000801" w:usb1="00000000" w:usb2="00000000" w:usb3="00000000" w:csb0="00000020"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36D15"/>
    <w:multiLevelType w:val="multilevel"/>
    <w:tmpl w:val="008A1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ED7F73"/>
    <w:multiLevelType w:val="multilevel"/>
    <w:tmpl w:val="8C64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490450"/>
    <w:multiLevelType w:val="multilevel"/>
    <w:tmpl w:val="2F6E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640C72"/>
    <w:multiLevelType w:val="multilevel"/>
    <w:tmpl w:val="81007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8245DE"/>
    <w:multiLevelType w:val="multilevel"/>
    <w:tmpl w:val="50A2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867F40"/>
    <w:multiLevelType w:val="multilevel"/>
    <w:tmpl w:val="305E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6A3F23"/>
    <w:multiLevelType w:val="multilevel"/>
    <w:tmpl w:val="E9A6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0B2357"/>
    <w:multiLevelType w:val="multilevel"/>
    <w:tmpl w:val="FC48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007BC1"/>
    <w:multiLevelType w:val="multilevel"/>
    <w:tmpl w:val="C5F0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C0393F"/>
    <w:multiLevelType w:val="multilevel"/>
    <w:tmpl w:val="DDAE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514FF2"/>
    <w:multiLevelType w:val="multilevel"/>
    <w:tmpl w:val="5E08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13201E"/>
    <w:multiLevelType w:val="multilevel"/>
    <w:tmpl w:val="B1524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9"/>
  </w:num>
  <w:num w:numId="4">
    <w:abstractNumId w:val="0"/>
  </w:num>
  <w:num w:numId="5">
    <w:abstractNumId w:val="5"/>
  </w:num>
  <w:num w:numId="6">
    <w:abstractNumId w:val="7"/>
  </w:num>
  <w:num w:numId="7">
    <w:abstractNumId w:val="2"/>
  </w:num>
  <w:num w:numId="8">
    <w:abstractNumId w:val="8"/>
  </w:num>
  <w:num w:numId="9">
    <w:abstractNumId w:val="11"/>
  </w:num>
  <w:num w:numId="10">
    <w:abstractNumId w:val="10"/>
  </w:num>
  <w:num w:numId="11">
    <w:abstractNumId w:val="4"/>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defaultTabStop w:val="720"/>
  <w:characterSpacingControl w:val="doNotCompress"/>
  <w:compat/>
  <w:rsids>
    <w:rsidRoot w:val="00AE3396"/>
    <w:rsid w:val="000217F1"/>
    <w:rsid w:val="000D2F54"/>
    <w:rsid w:val="00494C24"/>
    <w:rsid w:val="004C6BD0"/>
    <w:rsid w:val="0065005B"/>
    <w:rsid w:val="00AE3396"/>
    <w:rsid w:val="00EC6C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05B"/>
  </w:style>
  <w:style w:type="paragraph" w:styleId="Heading1">
    <w:name w:val="heading 1"/>
    <w:basedOn w:val="Normal"/>
    <w:link w:val="Heading1Char"/>
    <w:uiPriority w:val="9"/>
    <w:qFormat/>
    <w:rsid w:val="00AE33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E33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C6C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396"/>
    <w:rPr>
      <w:rFonts w:ascii="Times New Roman" w:eastAsia="Times New Roman" w:hAnsi="Times New Roman" w:cs="Times New Roman"/>
      <w:b/>
      <w:bCs/>
      <w:kern w:val="36"/>
      <w:sz w:val="48"/>
      <w:szCs w:val="48"/>
    </w:rPr>
  </w:style>
  <w:style w:type="character" w:customStyle="1" w:styleId="renderedqtext">
    <w:name w:val="rendered_qtext"/>
    <w:basedOn w:val="DefaultParagraphFont"/>
    <w:rsid w:val="00AE3396"/>
  </w:style>
  <w:style w:type="paragraph" w:customStyle="1" w:styleId="uiqtextpara">
    <w:name w:val="ui_qtext_para"/>
    <w:basedOn w:val="Normal"/>
    <w:rsid w:val="00AE33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E339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E339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E3396"/>
    <w:rPr>
      <w:i/>
      <w:iCs/>
    </w:rPr>
  </w:style>
  <w:style w:type="character" w:styleId="Hyperlink">
    <w:name w:val="Hyperlink"/>
    <w:basedOn w:val="DefaultParagraphFont"/>
    <w:uiPriority w:val="99"/>
    <w:semiHidden/>
    <w:unhideWhenUsed/>
    <w:rsid w:val="00AE3396"/>
    <w:rPr>
      <w:color w:val="0000FF"/>
      <w:u w:val="single"/>
    </w:rPr>
  </w:style>
  <w:style w:type="character" w:styleId="Strong">
    <w:name w:val="Strong"/>
    <w:basedOn w:val="DefaultParagraphFont"/>
    <w:uiPriority w:val="22"/>
    <w:qFormat/>
    <w:rsid w:val="00AE3396"/>
    <w:rPr>
      <w:b/>
      <w:bCs/>
    </w:rPr>
  </w:style>
  <w:style w:type="paragraph" w:customStyle="1" w:styleId="wp-caption-text">
    <w:name w:val="wp-caption-text"/>
    <w:basedOn w:val="Normal"/>
    <w:rsid w:val="00AE33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C6C3F"/>
    <w:rPr>
      <w:rFonts w:asciiTheme="majorHAnsi" w:eastAsiaTheme="majorEastAsia" w:hAnsiTheme="majorHAnsi" w:cstheme="majorBidi"/>
      <w:b/>
      <w:bCs/>
      <w:color w:val="4F81BD" w:themeColor="accent1"/>
    </w:rPr>
  </w:style>
  <w:style w:type="table" w:styleId="TableGrid">
    <w:name w:val="Table Grid"/>
    <w:basedOn w:val="TableNormal"/>
    <w:uiPriority w:val="59"/>
    <w:rsid w:val="00EC6C3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617755">
      <w:bodyDiv w:val="1"/>
      <w:marLeft w:val="0"/>
      <w:marRight w:val="0"/>
      <w:marTop w:val="0"/>
      <w:marBottom w:val="0"/>
      <w:divBdr>
        <w:top w:val="none" w:sz="0" w:space="0" w:color="auto"/>
        <w:left w:val="none" w:sz="0" w:space="0" w:color="auto"/>
        <w:bottom w:val="none" w:sz="0" w:space="0" w:color="auto"/>
        <w:right w:val="none" w:sz="0" w:space="0" w:color="auto"/>
      </w:divBdr>
    </w:div>
    <w:div w:id="250239333">
      <w:bodyDiv w:val="1"/>
      <w:marLeft w:val="0"/>
      <w:marRight w:val="0"/>
      <w:marTop w:val="0"/>
      <w:marBottom w:val="0"/>
      <w:divBdr>
        <w:top w:val="none" w:sz="0" w:space="0" w:color="auto"/>
        <w:left w:val="none" w:sz="0" w:space="0" w:color="auto"/>
        <w:bottom w:val="none" w:sz="0" w:space="0" w:color="auto"/>
        <w:right w:val="none" w:sz="0" w:space="0" w:color="auto"/>
      </w:divBdr>
      <w:divsChild>
        <w:div w:id="2015692436">
          <w:marLeft w:val="0"/>
          <w:marRight w:val="215"/>
          <w:marTop w:val="54"/>
          <w:marBottom w:val="226"/>
          <w:divBdr>
            <w:top w:val="none" w:sz="0" w:space="0" w:color="auto"/>
            <w:left w:val="none" w:sz="0" w:space="0" w:color="auto"/>
            <w:bottom w:val="none" w:sz="0" w:space="0" w:color="auto"/>
            <w:right w:val="none" w:sz="0" w:space="0" w:color="auto"/>
          </w:divBdr>
        </w:div>
        <w:div w:id="1463226744">
          <w:blockQuote w:val="1"/>
          <w:marLeft w:val="0"/>
          <w:marRight w:val="0"/>
          <w:marTop w:val="0"/>
          <w:marBottom w:val="322"/>
          <w:divBdr>
            <w:top w:val="none" w:sz="0" w:space="11" w:color="auto"/>
            <w:left w:val="single" w:sz="18" w:space="11" w:color="1BBC9B"/>
            <w:bottom w:val="none" w:sz="0" w:space="11" w:color="auto"/>
            <w:right w:val="none" w:sz="0" w:space="11" w:color="1BBC9B"/>
          </w:divBdr>
        </w:div>
        <w:div w:id="710498998">
          <w:blockQuote w:val="1"/>
          <w:marLeft w:val="0"/>
          <w:marRight w:val="0"/>
          <w:marTop w:val="0"/>
          <w:marBottom w:val="322"/>
          <w:divBdr>
            <w:top w:val="none" w:sz="0" w:space="11" w:color="auto"/>
            <w:left w:val="single" w:sz="18" w:space="11" w:color="1BBC9B"/>
            <w:bottom w:val="none" w:sz="0" w:space="11" w:color="auto"/>
            <w:right w:val="none" w:sz="0" w:space="11" w:color="1BBC9B"/>
          </w:divBdr>
        </w:div>
      </w:divsChild>
    </w:div>
    <w:div w:id="700739286">
      <w:bodyDiv w:val="1"/>
      <w:marLeft w:val="0"/>
      <w:marRight w:val="0"/>
      <w:marTop w:val="0"/>
      <w:marBottom w:val="0"/>
      <w:divBdr>
        <w:top w:val="none" w:sz="0" w:space="0" w:color="auto"/>
        <w:left w:val="none" w:sz="0" w:space="0" w:color="auto"/>
        <w:bottom w:val="none" w:sz="0" w:space="0" w:color="auto"/>
        <w:right w:val="none" w:sz="0" w:space="0" w:color="auto"/>
      </w:divBdr>
    </w:div>
    <w:div w:id="735052513">
      <w:bodyDiv w:val="1"/>
      <w:marLeft w:val="0"/>
      <w:marRight w:val="0"/>
      <w:marTop w:val="0"/>
      <w:marBottom w:val="0"/>
      <w:divBdr>
        <w:top w:val="none" w:sz="0" w:space="0" w:color="auto"/>
        <w:left w:val="none" w:sz="0" w:space="0" w:color="auto"/>
        <w:bottom w:val="none" w:sz="0" w:space="0" w:color="auto"/>
        <w:right w:val="none" w:sz="0" w:space="0" w:color="auto"/>
      </w:divBdr>
    </w:div>
    <w:div w:id="908689072">
      <w:bodyDiv w:val="1"/>
      <w:marLeft w:val="0"/>
      <w:marRight w:val="0"/>
      <w:marTop w:val="0"/>
      <w:marBottom w:val="0"/>
      <w:divBdr>
        <w:top w:val="none" w:sz="0" w:space="0" w:color="auto"/>
        <w:left w:val="none" w:sz="0" w:space="0" w:color="auto"/>
        <w:bottom w:val="none" w:sz="0" w:space="0" w:color="auto"/>
        <w:right w:val="none" w:sz="0" w:space="0" w:color="auto"/>
      </w:divBdr>
    </w:div>
    <w:div w:id="977613157">
      <w:bodyDiv w:val="1"/>
      <w:marLeft w:val="0"/>
      <w:marRight w:val="0"/>
      <w:marTop w:val="0"/>
      <w:marBottom w:val="0"/>
      <w:divBdr>
        <w:top w:val="none" w:sz="0" w:space="0" w:color="auto"/>
        <w:left w:val="none" w:sz="0" w:space="0" w:color="auto"/>
        <w:bottom w:val="none" w:sz="0" w:space="0" w:color="auto"/>
        <w:right w:val="none" w:sz="0" w:space="0" w:color="auto"/>
      </w:divBdr>
    </w:div>
    <w:div w:id="1061708732">
      <w:bodyDiv w:val="1"/>
      <w:marLeft w:val="0"/>
      <w:marRight w:val="0"/>
      <w:marTop w:val="0"/>
      <w:marBottom w:val="0"/>
      <w:divBdr>
        <w:top w:val="none" w:sz="0" w:space="0" w:color="auto"/>
        <w:left w:val="none" w:sz="0" w:space="0" w:color="auto"/>
        <w:bottom w:val="none" w:sz="0" w:space="0" w:color="auto"/>
        <w:right w:val="none" w:sz="0" w:space="0" w:color="auto"/>
      </w:divBdr>
    </w:div>
    <w:div w:id="1103115864">
      <w:bodyDiv w:val="1"/>
      <w:marLeft w:val="0"/>
      <w:marRight w:val="0"/>
      <w:marTop w:val="0"/>
      <w:marBottom w:val="0"/>
      <w:divBdr>
        <w:top w:val="none" w:sz="0" w:space="0" w:color="auto"/>
        <w:left w:val="none" w:sz="0" w:space="0" w:color="auto"/>
        <w:bottom w:val="none" w:sz="0" w:space="0" w:color="auto"/>
        <w:right w:val="none" w:sz="0" w:space="0" w:color="auto"/>
      </w:divBdr>
    </w:div>
    <w:div w:id="1165852497">
      <w:bodyDiv w:val="1"/>
      <w:marLeft w:val="0"/>
      <w:marRight w:val="0"/>
      <w:marTop w:val="0"/>
      <w:marBottom w:val="0"/>
      <w:divBdr>
        <w:top w:val="none" w:sz="0" w:space="0" w:color="auto"/>
        <w:left w:val="none" w:sz="0" w:space="0" w:color="auto"/>
        <w:bottom w:val="none" w:sz="0" w:space="0" w:color="auto"/>
        <w:right w:val="none" w:sz="0" w:space="0" w:color="auto"/>
      </w:divBdr>
    </w:div>
    <w:div w:id="1411082014">
      <w:bodyDiv w:val="1"/>
      <w:marLeft w:val="0"/>
      <w:marRight w:val="0"/>
      <w:marTop w:val="0"/>
      <w:marBottom w:val="0"/>
      <w:divBdr>
        <w:top w:val="none" w:sz="0" w:space="0" w:color="auto"/>
        <w:left w:val="none" w:sz="0" w:space="0" w:color="auto"/>
        <w:bottom w:val="none" w:sz="0" w:space="0" w:color="auto"/>
        <w:right w:val="none" w:sz="0" w:space="0" w:color="auto"/>
      </w:divBdr>
      <w:divsChild>
        <w:div w:id="1692997904">
          <w:blockQuote w:val="1"/>
          <w:marLeft w:val="0"/>
          <w:marRight w:val="0"/>
          <w:marTop w:val="0"/>
          <w:marBottom w:val="322"/>
          <w:divBdr>
            <w:top w:val="none" w:sz="0" w:space="11" w:color="auto"/>
            <w:left w:val="single" w:sz="18" w:space="11" w:color="1BBC9B"/>
            <w:bottom w:val="none" w:sz="0" w:space="11" w:color="auto"/>
            <w:right w:val="none" w:sz="0" w:space="11" w:color="1BBC9B"/>
          </w:divBdr>
        </w:div>
        <w:div w:id="379668900">
          <w:blockQuote w:val="1"/>
          <w:marLeft w:val="0"/>
          <w:marRight w:val="0"/>
          <w:marTop w:val="0"/>
          <w:marBottom w:val="322"/>
          <w:divBdr>
            <w:top w:val="none" w:sz="0" w:space="11" w:color="auto"/>
            <w:left w:val="single" w:sz="18" w:space="11" w:color="1BBC9B"/>
            <w:bottom w:val="none" w:sz="0" w:space="11" w:color="auto"/>
            <w:right w:val="none" w:sz="0" w:space="11" w:color="1BBC9B"/>
          </w:divBdr>
        </w:div>
      </w:divsChild>
    </w:div>
    <w:div w:id="1422798522">
      <w:bodyDiv w:val="1"/>
      <w:marLeft w:val="0"/>
      <w:marRight w:val="0"/>
      <w:marTop w:val="0"/>
      <w:marBottom w:val="0"/>
      <w:divBdr>
        <w:top w:val="none" w:sz="0" w:space="0" w:color="auto"/>
        <w:left w:val="none" w:sz="0" w:space="0" w:color="auto"/>
        <w:bottom w:val="none" w:sz="0" w:space="0" w:color="auto"/>
        <w:right w:val="none" w:sz="0" w:space="0" w:color="auto"/>
      </w:divBdr>
    </w:div>
    <w:div w:id="1468081867">
      <w:bodyDiv w:val="1"/>
      <w:marLeft w:val="0"/>
      <w:marRight w:val="0"/>
      <w:marTop w:val="0"/>
      <w:marBottom w:val="0"/>
      <w:divBdr>
        <w:top w:val="none" w:sz="0" w:space="0" w:color="auto"/>
        <w:left w:val="none" w:sz="0" w:space="0" w:color="auto"/>
        <w:bottom w:val="none" w:sz="0" w:space="0" w:color="auto"/>
        <w:right w:val="none" w:sz="0" w:space="0" w:color="auto"/>
      </w:divBdr>
      <w:divsChild>
        <w:div w:id="1132865466">
          <w:blockQuote w:val="1"/>
          <w:marLeft w:val="0"/>
          <w:marRight w:val="0"/>
          <w:marTop w:val="0"/>
          <w:marBottom w:val="322"/>
          <w:divBdr>
            <w:top w:val="none" w:sz="0" w:space="11" w:color="auto"/>
            <w:left w:val="single" w:sz="18" w:space="11" w:color="1BBC9B"/>
            <w:bottom w:val="none" w:sz="0" w:space="11" w:color="auto"/>
            <w:right w:val="none" w:sz="0" w:space="11" w:color="1BBC9B"/>
          </w:divBdr>
        </w:div>
      </w:divsChild>
    </w:div>
    <w:div w:id="1653439219">
      <w:bodyDiv w:val="1"/>
      <w:marLeft w:val="0"/>
      <w:marRight w:val="0"/>
      <w:marTop w:val="0"/>
      <w:marBottom w:val="0"/>
      <w:divBdr>
        <w:top w:val="none" w:sz="0" w:space="0" w:color="auto"/>
        <w:left w:val="none" w:sz="0" w:space="0" w:color="auto"/>
        <w:bottom w:val="none" w:sz="0" w:space="0" w:color="auto"/>
        <w:right w:val="none" w:sz="0" w:space="0" w:color="auto"/>
      </w:divBdr>
    </w:div>
    <w:div w:id="1938249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2531</Words>
  <Characters>14431</Characters>
  <Application>Microsoft Office Word</Application>
  <DocSecurity>4</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rangareddy</dc:creator>
  <cp:lastModifiedBy>kausalya</cp:lastModifiedBy>
  <cp:revision>2</cp:revision>
  <dcterms:created xsi:type="dcterms:W3CDTF">2019-11-22T12:10:00Z</dcterms:created>
  <dcterms:modified xsi:type="dcterms:W3CDTF">2019-11-22T12:10:00Z</dcterms:modified>
</cp:coreProperties>
</file>